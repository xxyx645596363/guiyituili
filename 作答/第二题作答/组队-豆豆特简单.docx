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F1" w:rsidRPr="00375287" w:rsidRDefault="00186962" w:rsidP="00166E9B">
      <w:pPr>
        <w:ind w:firstLine="360"/>
        <w:rPr>
          <w:rFonts w:ascii="宋体" w:eastAsia="宋体" w:hAnsi="宋体"/>
          <w:sz w:val="24"/>
          <w:szCs w:val="24"/>
          <w:rPrChange w:id="0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  <w:pPrChange w:id="1" w:author="戴岳 daiyue" w:date="2025-02-06T09:49:00Z">
          <w:pPr/>
        </w:pPrChange>
      </w:pPr>
      <w:r w:rsidRPr="00375287">
        <w:rPr>
          <w:rFonts w:ascii="宋体" w:eastAsia="宋体" w:hAnsi="宋体" w:hint="eastAsia"/>
          <w:sz w:val="24"/>
          <w:szCs w:val="24"/>
        </w:rPr>
        <w:t>首先</w:t>
      </w:r>
      <w:r w:rsidRPr="00375287">
        <w:rPr>
          <w:rFonts w:ascii="宋体" w:eastAsia="宋体" w:hAnsi="宋体" w:hint="eastAsia"/>
          <w:sz w:val="24"/>
          <w:szCs w:val="24"/>
          <w:rPrChange w:id="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，我们</w:t>
      </w:r>
      <w:r w:rsidR="00B26187" w:rsidRPr="00375287">
        <w:rPr>
          <w:rFonts w:ascii="宋体" w:eastAsia="宋体" w:hAnsi="宋体" w:hint="eastAsia"/>
          <w:sz w:val="24"/>
          <w:szCs w:val="24"/>
          <w:rPrChange w:id="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跟随</w:t>
      </w:r>
      <w:proofErr w:type="gramStart"/>
      <w:r w:rsidRPr="00375287">
        <w:rPr>
          <w:rFonts w:ascii="宋体" w:eastAsia="宋体" w:hAnsi="宋体" w:hint="eastAsia"/>
          <w:sz w:val="24"/>
          <w:szCs w:val="24"/>
          <w:rPrChange w:id="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白茂打</w:t>
      </w:r>
      <w:proofErr w:type="gramEnd"/>
      <w:r w:rsidRPr="00375287">
        <w:rPr>
          <w:rFonts w:ascii="宋体" w:eastAsia="宋体" w:hAnsi="宋体" w:hint="eastAsia"/>
          <w:sz w:val="24"/>
          <w:szCs w:val="24"/>
          <w:rPrChange w:id="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游戏的过程</w:t>
      </w:r>
      <w:r w:rsidR="00B26187" w:rsidRPr="00375287">
        <w:rPr>
          <w:rFonts w:ascii="宋体" w:eastAsia="宋体" w:hAnsi="宋体" w:hint="eastAsia"/>
          <w:sz w:val="24"/>
          <w:szCs w:val="24"/>
          <w:rPrChange w:id="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及所</w:t>
      </w:r>
      <w:r w:rsidRPr="00375287">
        <w:rPr>
          <w:rFonts w:ascii="宋体" w:eastAsia="宋体" w:hAnsi="宋体" w:hint="eastAsia"/>
          <w:sz w:val="24"/>
          <w:szCs w:val="24"/>
          <w:rPrChange w:id="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积累经验，总结游戏</w:t>
      </w:r>
      <w:r w:rsidR="00B26187" w:rsidRPr="00375287">
        <w:rPr>
          <w:rFonts w:ascii="宋体" w:eastAsia="宋体" w:hAnsi="宋体" w:hint="eastAsia"/>
          <w:sz w:val="24"/>
          <w:szCs w:val="24"/>
          <w:rPrChange w:id="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中重要和关键</w:t>
      </w:r>
      <w:r w:rsidRPr="00375287">
        <w:rPr>
          <w:rFonts w:ascii="宋体" w:eastAsia="宋体" w:hAnsi="宋体" w:hint="eastAsia"/>
          <w:sz w:val="24"/>
          <w:szCs w:val="24"/>
          <w:rPrChange w:id="9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的运行机制</w:t>
      </w:r>
      <w:ins w:id="10" w:author="戴岳 daiyue" w:date="2025-02-06T10:10:00Z">
        <w:r w:rsidR="00AC6470" w:rsidRPr="00375287">
          <w:rPr>
            <w:rFonts w:ascii="宋体" w:eastAsia="宋体" w:hAnsi="宋体" w:hint="eastAsia"/>
            <w:sz w:val="24"/>
            <w:szCs w:val="24"/>
            <w:rPrChange w:id="11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。</w:t>
        </w:r>
      </w:ins>
      <w:del w:id="12" w:author="戴岳 daiyue" w:date="2025-02-06T10:10:00Z">
        <w:r w:rsidRPr="00375287" w:rsidDel="00AC6470">
          <w:rPr>
            <w:rFonts w:ascii="宋体" w:eastAsia="宋体" w:hAnsi="宋体" w:hint="eastAsia"/>
            <w:sz w:val="24"/>
            <w:szCs w:val="24"/>
            <w:rPrChange w:id="13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delText>，</w:delText>
        </w:r>
      </w:del>
    </w:p>
    <w:p w:rsidR="00186962" w:rsidRPr="00375287" w:rsidRDefault="00186962" w:rsidP="0018696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rPrChange w:id="14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</w:pPr>
      <w:r w:rsidRPr="00375287">
        <w:rPr>
          <w:rFonts w:ascii="宋体" w:eastAsia="宋体" w:hAnsi="宋体" w:hint="eastAsia"/>
          <w:sz w:val="24"/>
          <w:szCs w:val="24"/>
          <w:rPrChange w:id="1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游戏当前场景取决于</w:t>
      </w:r>
      <w:r w:rsidRPr="00375287">
        <w:rPr>
          <w:rFonts w:ascii="宋体" w:eastAsia="宋体" w:hAnsi="宋体" w:hint="eastAsia"/>
          <w:sz w:val="24"/>
          <w:szCs w:val="24"/>
          <w:rPrChange w:id="1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NPC</w:t>
      </w:r>
      <w:r w:rsidRPr="00375287">
        <w:rPr>
          <w:rFonts w:ascii="宋体" w:eastAsia="宋体" w:hAnsi="宋体" w:hint="eastAsia"/>
          <w:sz w:val="24"/>
          <w:szCs w:val="24"/>
          <w:rPrChange w:id="1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当前好感值，不得随意擅自更换场景。</w:t>
      </w:r>
    </w:p>
    <w:p w:rsidR="00186962" w:rsidRPr="00375287" w:rsidRDefault="00186962" w:rsidP="00B261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rPrChange w:id="18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</w:pPr>
      <w:r w:rsidRPr="00375287">
        <w:rPr>
          <w:rFonts w:ascii="宋体" w:eastAsia="宋体" w:hAnsi="宋体" w:hint="eastAsia"/>
          <w:sz w:val="24"/>
          <w:szCs w:val="24"/>
          <w:rPrChange w:id="19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肯德基</w:t>
      </w:r>
      <w:r w:rsidR="002C7C43" w:rsidRPr="00375287">
        <w:rPr>
          <w:rFonts w:ascii="宋体" w:eastAsia="宋体" w:hAnsi="宋体" w:hint="eastAsia"/>
          <w:sz w:val="24"/>
          <w:szCs w:val="24"/>
          <w:rPrChange w:id="20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场景</w:t>
      </w:r>
      <w:r w:rsidRPr="00375287">
        <w:rPr>
          <w:rFonts w:ascii="宋体" w:eastAsia="宋体" w:hAnsi="宋体" w:hint="eastAsia"/>
          <w:sz w:val="24"/>
          <w:szCs w:val="24"/>
          <w:rPrChange w:id="21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</w:t>
      </w:r>
      <w:r w:rsidR="00B26187" w:rsidRPr="00375287">
        <w:rPr>
          <w:rFonts w:ascii="宋体" w:eastAsia="宋体" w:hAnsi="宋体" w:hint="eastAsia"/>
          <w:sz w:val="24"/>
          <w:szCs w:val="24"/>
          <w:rPrChange w:id="2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可从</w:t>
      </w:r>
      <w:r w:rsidR="00B26187" w:rsidRPr="00375287">
        <w:rPr>
          <w:rFonts w:ascii="宋体" w:eastAsia="宋体" w:hAnsi="宋体" w:hint="eastAsia"/>
          <w:sz w:val="24"/>
          <w:szCs w:val="24"/>
          <w:rPrChange w:id="2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自动售货机</w:t>
      </w:r>
      <w:r w:rsidR="00B26187" w:rsidRPr="00375287">
        <w:rPr>
          <w:rFonts w:ascii="宋体" w:eastAsia="宋体" w:hAnsi="宋体" w:hint="eastAsia"/>
          <w:sz w:val="24"/>
          <w:szCs w:val="24"/>
          <w:rPrChange w:id="2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购买饮料</w:t>
      </w:r>
      <w:r w:rsidR="00B26187" w:rsidRPr="00375287">
        <w:rPr>
          <w:rFonts w:ascii="宋体" w:eastAsia="宋体" w:hAnsi="宋体" w:hint="eastAsia"/>
          <w:sz w:val="24"/>
          <w:szCs w:val="24"/>
          <w:rPrChange w:id="2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游戏道具，饮料游戏道具</w:t>
      </w:r>
      <w:r w:rsidR="00B26187" w:rsidRPr="00375287">
        <w:rPr>
          <w:rFonts w:ascii="宋体" w:eastAsia="宋体" w:hAnsi="宋体" w:hint="eastAsia"/>
          <w:sz w:val="24"/>
          <w:szCs w:val="24"/>
          <w:rPrChange w:id="2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功能：</w:t>
      </w:r>
      <w:r w:rsidR="00B26187" w:rsidRPr="00375287">
        <w:rPr>
          <w:rFonts w:ascii="宋体" w:eastAsia="宋体" w:hAnsi="宋体" w:hint="eastAsia"/>
          <w:sz w:val="24"/>
          <w:szCs w:val="24"/>
          <w:rPrChange w:id="2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元气芬达增加1点冷辰好感</w:t>
      </w:r>
      <w:r w:rsidR="00B26187" w:rsidRPr="00375287">
        <w:rPr>
          <w:rFonts w:ascii="宋体" w:eastAsia="宋体" w:hAnsi="宋体" w:hint="eastAsia"/>
          <w:sz w:val="24"/>
          <w:szCs w:val="24"/>
          <w:rPrChange w:id="2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；</w:t>
      </w:r>
      <w:r w:rsidR="00B26187" w:rsidRPr="00375287">
        <w:rPr>
          <w:rFonts w:ascii="宋体" w:eastAsia="宋体" w:hAnsi="宋体" w:hint="eastAsia"/>
          <w:sz w:val="24"/>
          <w:szCs w:val="24"/>
          <w:rPrChange w:id="29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无糖可乐增加1点季极好感</w:t>
      </w:r>
      <w:r w:rsidR="00B26187" w:rsidRPr="00375287">
        <w:rPr>
          <w:rFonts w:ascii="宋体" w:eastAsia="宋体" w:hAnsi="宋体" w:hint="eastAsia"/>
          <w:sz w:val="24"/>
          <w:szCs w:val="24"/>
          <w:rPrChange w:id="30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；</w:t>
      </w:r>
      <w:r w:rsidR="00B26187" w:rsidRPr="00375287">
        <w:rPr>
          <w:rFonts w:ascii="宋体" w:eastAsia="宋体" w:hAnsi="宋体" w:hint="eastAsia"/>
          <w:sz w:val="24"/>
          <w:szCs w:val="24"/>
          <w:rPrChange w:id="31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清新绿茶增加1点清茶好感</w:t>
      </w:r>
      <w:r w:rsidR="00B26187" w:rsidRPr="00375287">
        <w:rPr>
          <w:rFonts w:ascii="宋体" w:eastAsia="宋体" w:hAnsi="宋体" w:hint="eastAsia"/>
          <w:sz w:val="24"/>
          <w:szCs w:val="24"/>
          <w:rPrChange w:id="3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</w:t>
      </w:r>
      <w:r w:rsidR="00B26187" w:rsidRPr="00375287">
        <w:rPr>
          <w:rFonts w:ascii="宋体" w:eastAsia="宋体" w:hAnsi="宋体" w:hint="eastAsia"/>
          <w:sz w:val="24"/>
          <w:szCs w:val="24"/>
          <w:rPrChange w:id="3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饮料游戏道具</w:t>
      </w:r>
      <w:r w:rsidR="00B26187" w:rsidRPr="00375287">
        <w:rPr>
          <w:rFonts w:ascii="宋体" w:eastAsia="宋体" w:hAnsi="宋体" w:hint="eastAsia"/>
          <w:sz w:val="24"/>
          <w:szCs w:val="24"/>
          <w:rPrChange w:id="3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价格：</w:t>
      </w:r>
      <w:r w:rsidR="00B26187" w:rsidRPr="00375287">
        <w:rPr>
          <w:rFonts w:ascii="宋体" w:eastAsia="宋体" w:hAnsi="宋体" w:hint="eastAsia"/>
          <w:sz w:val="24"/>
          <w:szCs w:val="24"/>
          <w:rPrChange w:id="3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好感度为1时价格为10元，好感度为2时价格为20，好感度为3时价格为40，以此类推。</w:t>
      </w:r>
      <w:r w:rsidR="00B26187" w:rsidRPr="00375287">
        <w:rPr>
          <w:rFonts w:ascii="宋体" w:eastAsia="宋体" w:hAnsi="宋体" w:hint="eastAsia"/>
          <w:sz w:val="24"/>
          <w:szCs w:val="24"/>
          <w:rPrChange w:id="3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饮料</w:t>
      </w:r>
      <w:r w:rsidR="00B26187" w:rsidRPr="00375287">
        <w:rPr>
          <w:rFonts w:ascii="宋体" w:eastAsia="宋体" w:hAnsi="宋体" w:hint="eastAsia"/>
          <w:sz w:val="24"/>
          <w:szCs w:val="24"/>
          <w:rPrChange w:id="3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游戏道具</w:t>
      </w:r>
      <w:r w:rsidR="00B26187" w:rsidRPr="00375287">
        <w:rPr>
          <w:rFonts w:ascii="宋体" w:eastAsia="宋体" w:hAnsi="宋体" w:hint="eastAsia"/>
          <w:sz w:val="24"/>
          <w:szCs w:val="24"/>
          <w:rPrChange w:id="3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的</w:t>
      </w:r>
      <w:r w:rsidR="00B26187" w:rsidRPr="00375287">
        <w:rPr>
          <w:rFonts w:ascii="宋体" w:eastAsia="宋体" w:hAnsi="宋体" w:hint="eastAsia"/>
          <w:sz w:val="24"/>
          <w:szCs w:val="24"/>
          <w:rPrChange w:id="39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有效期为24小时</w:t>
      </w:r>
      <w:r w:rsidR="00B26187" w:rsidRPr="00375287">
        <w:rPr>
          <w:rFonts w:ascii="宋体" w:eastAsia="宋体" w:hAnsi="宋体" w:hint="eastAsia"/>
          <w:sz w:val="24"/>
          <w:szCs w:val="24"/>
          <w:rPrChange w:id="40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</w:t>
      </w:r>
      <w:r w:rsidR="000F5179" w:rsidRPr="00375287">
        <w:rPr>
          <w:rFonts w:ascii="宋体" w:eastAsia="宋体" w:hAnsi="宋体" w:hint="eastAsia"/>
          <w:sz w:val="24"/>
          <w:szCs w:val="24"/>
          <w:rPrChange w:id="41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购买</w:t>
      </w:r>
      <w:r w:rsidR="00B26187" w:rsidRPr="00375287">
        <w:rPr>
          <w:rFonts w:ascii="宋体" w:eastAsia="宋体" w:hAnsi="宋体" w:hint="eastAsia"/>
          <w:sz w:val="24"/>
          <w:szCs w:val="24"/>
          <w:rPrChange w:id="4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饮料游戏道具</w:t>
      </w:r>
      <w:r w:rsidR="00B26187" w:rsidRPr="00375287">
        <w:rPr>
          <w:rFonts w:ascii="宋体" w:eastAsia="宋体" w:hAnsi="宋体" w:hint="eastAsia"/>
          <w:sz w:val="24"/>
          <w:szCs w:val="24"/>
          <w:rPrChange w:id="4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的BUG：</w:t>
      </w:r>
      <w:r w:rsidR="00B26187" w:rsidRPr="00375287">
        <w:rPr>
          <w:rFonts w:ascii="宋体" w:eastAsia="宋体" w:hAnsi="宋体" w:hint="eastAsia"/>
          <w:sz w:val="24"/>
          <w:szCs w:val="24"/>
          <w:rPrChange w:id="4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无糖可乐</w:t>
      </w:r>
      <w:r w:rsidR="00B26187" w:rsidRPr="00375287">
        <w:rPr>
          <w:rFonts w:ascii="宋体" w:eastAsia="宋体" w:hAnsi="宋体" w:hint="eastAsia"/>
          <w:sz w:val="24"/>
          <w:szCs w:val="24"/>
          <w:rPrChange w:id="4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会被卡住，会在下一次购买时获得，若超过有效期则丧失。</w:t>
      </w:r>
      <w:r w:rsidR="000F5179" w:rsidRPr="00375287">
        <w:rPr>
          <w:rFonts w:ascii="宋体" w:eastAsia="宋体" w:hAnsi="宋体" w:hint="eastAsia"/>
          <w:sz w:val="24"/>
          <w:szCs w:val="24"/>
          <w:rPrChange w:id="4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可将好感值调为负值</w:t>
      </w:r>
      <w:ins w:id="47" w:author="戴岳 daiyue" w:date="2025-02-06T09:37:00Z">
        <w:r w:rsidR="004F7ECA" w:rsidRPr="00375287">
          <w:rPr>
            <w:rFonts w:ascii="宋体" w:eastAsia="宋体" w:hAnsi="宋体" w:hint="eastAsia"/>
            <w:sz w:val="24"/>
            <w:szCs w:val="24"/>
            <w:rPrChange w:id="4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，购买好感度负值的</w:t>
        </w:r>
      </w:ins>
      <w:ins w:id="49" w:author="戴岳 daiyue" w:date="2025-02-06T09:38:00Z">
        <w:r w:rsidR="004F7ECA" w:rsidRPr="00375287">
          <w:rPr>
            <w:rFonts w:ascii="宋体" w:eastAsia="宋体" w:hAnsi="宋体" w:hint="eastAsia"/>
            <w:sz w:val="24"/>
            <w:szCs w:val="24"/>
            <w:rPrChange w:id="50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饮料道具。</w:t>
        </w:r>
      </w:ins>
      <w:del w:id="51" w:author="戴岳 daiyue" w:date="2025-02-06T09:37:00Z">
        <w:r w:rsidR="000F5179" w:rsidRPr="00375287" w:rsidDel="004F7ECA">
          <w:rPr>
            <w:rFonts w:ascii="宋体" w:eastAsia="宋体" w:hAnsi="宋体" w:hint="eastAsia"/>
            <w:sz w:val="24"/>
            <w:szCs w:val="24"/>
            <w:rPrChange w:id="52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delText>，</w:delText>
        </w:r>
      </w:del>
    </w:p>
    <w:p w:rsidR="000F5179" w:rsidRPr="00375287" w:rsidRDefault="000F5179" w:rsidP="00B261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rPrChange w:id="53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</w:pPr>
      <w:r w:rsidRPr="00375287">
        <w:rPr>
          <w:rFonts w:ascii="宋体" w:eastAsia="宋体" w:hAnsi="宋体" w:hint="eastAsia"/>
          <w:sz w:val="24"/>
          <w:szCs w:val="24"/>
          <w:rPrChange w:id="5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向冷辰送出</w:t>
      </w:r>
      <w:r w:rsidRPr="00375287">
        <w:rPr>
          <w:rFonts w:ascii="宋体" w:eastAsia="宋体" w:hAnsi="宋体" w:hint="eastAsia"/>
          <w:sz w:val="24"/>
          <w:szCs w:val="24"/>
          <w:rPrChange w:id="5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元气芬达</w:t>
      </w:r>
      <w:r w:rsidRPr="00375287">
        <w:rPr>
          <w:rFonts w:ascii="宋体" w:eastAsia="宋体" w:hAnsi="宋体" w:hint="eastAsia"/>
          <w:sz w:val="24"/>
          <w:szCs w:val="24"/>
          <w:rPrChange w:id="5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</w:t>
      </w:r>
      <w:r w:rsidRPr="00375287">
        <w:rPr>
          <w:rFonts w:ascii="宋体" w:eastAsia="宋体" w:hAnsi="宋体" w:hint="eastAsia"/>
          <w:sz w:val="24"/>
          <w:szCs w:val="24"/>
          <w:rPrChange w:id="5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冷辰好感+1</w:t>
      </w:r>
      <w:r w:rsidRPr="00375287">
        <w:rPr>
          <w:rFonts w:ascii="宋体" w:eastAsia="宋体" w:hAnsi="宋体" w:hint="eastAsia"/>
          <w:sz w:val="24"/>
          <w:szCs w:val="24"/>
          <w:rPrChange w:id="5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</w:t>
      </w:r>
    </w:p>
    <w:p w:rsidR="000F5179" w:rsidRPr="00375287" w:rsidRDefault="000F5179" w:rsidP="00B261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rPrChange w:id="59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</w:pPr>
      <w:r w:rsidRPr="00375287">
        <w:rPr>
          <w:rFonts w:ascii="宋体" w:eastAsia="宋体" w:hAnsi="宋体" w:hint="eastAsia"/>
          <w:sz w:val="24"/>
          <w:szCs w:val="24"/>
          <w:rPrChange w:id="60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同意冷辰一起走的邀请，答应</w:t>
      </w:r>
      <w:r w:rsidRPr="00375287">
        <w:rPr>
          <w:rFonts w:ascii="宋体" w:eastAsia="宋体" w:hAnsi="宋体" w:hint="eastAsia"/>
          <w:sz w:val="24"/>
          <w:szCs w:val="24"/>
          <w:rPrChange w:id="61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离开前去</w:t>
      </w:r>
      <w:proofErr w:type="gramStart"/>
      <w:r w:rsidRPr="00375287">
        <w:rPr>
          <w:rFonts w:ascii="宋体" w:eastAsia="宋体" w:hAnsi="宋体" w:hint="eastAsia"/>
          <w:sz w:val="24"/>
          <w:szCs w:val="24"/>
          <w:rPrChange w:id="6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趟</w:t>
      </w:r>
      <w:proofErr w:type="gramEnd"/>
      <w:r w:rsidRPr="00375287">
        <w:rPr>
          <w:rFonts w:ascii="宋体" w:eastAsia="宋体" w:hAnsi="宋体" w:hint="eastAsia"/>
          <w:sz w:val="24"/>
          <w:szCs w:val="24"/>
          <w:rPrChange w:id="6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海边</w:t>
      </w:r>
      <w:r w:rsidRPr="00375287">
        <w:rPr>
          <w:rFonts w:ascii="宋体" w:eastAsia="宋体" w:hAnsi="宋体" w:hint="eastAsia"/>
          <w:sz w:val="24"/>
          <w:szCs w:val="24"/>
          <w:rPrChange w:id="6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</w:t>
      </w:r>
      <w:r w:rsidRPr="00375287">
        <w:rPr>
          <w:rFonts w:ascii="宋体" w:eastAsia="宋体" w:hAnsi="宋体" w:hint="eastAsia"/>
          <w:sz w:val="24"/>
          <w:szCs w:val="24"/>
          <w:rPrChange w:id="6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冷辰好感+1</w:t>
      </w:r>
      <w:r w:rsidRPr="00375287">
        <w:rPr>
          <w:rFonts w:ascii="宋体" w:eastAsia="宋体" w:hAnsi="宋体" w:hint="eastAsia"/>
          <w:sz w:val="24"/>
          <w:szCs w:val="24"/>
          <w:rPrChange w:id="6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</w:t>
      </w:r>
    </w:p>
    <w:p w:rsidR="000F5179" w:rsidRPr="00375287" w:rsidRDefault="000F5179" w:rsidP="00B261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rPrChange w:id="67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</w:pPr>
      <w:r w:rsidRPr="00375287">
        <w:rPr>
          <w:rFonts w:ascii="宋体" w:eastAsia="宋体" w:hAnsi="宋体" w:hint="eastAsia"/>
          <w:sz w:val="24"/>
          <w:szCs w:val="24"/>
          <w:rPrChange w:id="6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通过</w:t>
      </w:r>
      <w:r w:rsidR="00BC7D67" w:rsidRPr="00375287">
        <w:rPr>
          <w:rFonts w:ascii="宋体" w:eastAsia="宋体" w:hAnsi="宋体" w:hint="eastAsia"/>
          <w:sz w:val="24"/>
          <w:szCs w:val="24"/>
          <w:rPrChange w:id="69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对比</w:t>
      </w:r>
      <w:r w:rsidRPr="00375287">
        <w:rPr>
          <w:rFonts w:ascii="宋体" w:eastAsia="宋体" w:hAnsi="宋体" w:hint="eastAsia"/>
          <w:sz w:val="24"/>
          <w:szCs w:val="24"/>
          <w:rPrChange w:id="70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每次游戏结算环节，可知</w:t>
      </w:r>
      <w:r w:rsidR="00BC7D67" w:rsidRPr="00375287">
        <w:rPr>
          <w:rFonts w:ascii="宋体" w:eastAsia="宋体" w:hAnsi="宋体" w:hint="eastAsia"/>
          <w:sz w:val="24"/>
          <w:szCs w:val="24"/>
          <w:rPrChange w:id="71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所有</w:t>
      </w:r>
      <w:r w:rsidRPr="00375287">
        <w:rPr>
          <w:rFonts w:ascii="宋体" w:eastAsia="宋体" w:hAnsi="宋体" w:hint="eastAsia"/>
          <w:sz w:val="24"/>
          <w:szCs w:val="24"/>
          <w:rPrChange w:id="7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男主好感初值为5，冷辰好感值到达</w:t>
      </w:r>
      <w:r w:rsidRPr="00375287">
        <w:rPr>
          <w:rFonts w:ascii="宋体" w:eastAsia="宋体" w:hAnsi="宋体"/>
          <w:sz w:val="24"/>
          <w:szCs w:val="24"/>
          <w:rPrChange w:id="73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  <w:t>7</w:t>
      </w:r>
      <w:r w:rsidRPr="00375287">
        <w:rPr>
          <w:rFonts w:ascii="宋体" w:eastAsia="宋体" w:hAnsi="宋体" w:hint="eastAsia"/>
          <w:sz w:val="24"/>
          <w:szCs w:val="24"/>
          <w:rPrChange w:id="7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时</w:t>
      </w:r>
      <w:r w:rsidR="002C7C43" w:rsidRPr="00375287">
        <w:rPr>
          <w:rFonts w:ascii="宋体" w:eastAsia="宋体" w:hAnsi="宋体" w:hint="eastAsia"/>
          <w:sz w:val="24"/>
          <w:szCs w:val="24"/>
          <w:rPrChange w:id="7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（经肯德基送出</w:t>
      </w:r>
      <w:r w:rsidR="002C7C43" w:rsidRPr="00375287">
        <w:rPr>
          <w:rFonts w:ascii="宋体" w:eastAsia="宋体" w:hAnsi="宋体" w:hint="eastAsia"/>
          <w:sz w:val="24"/>
          <w:szCs w:val="24"/>
          <w:rPrChange w:id="7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1瓶20元的</w:t>
      </w:r>
      <w:r w:rsidR="002C7C43" w:rsidRPr="00375287">
        <w:rPr>
          <w:rFonts w:ascii="宋体" w:eastAsia="宋体" w:hAnsi="宋体" w:hint="eastAsia"/>
          <w:sz w:val="24"/>
          <w:szCs w:val="24"/>
          <w:rPrChange w:id="7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元气</w:t>
      </w:r>
      <w:r w:rsidR="002C7C43" w:rsidRPr="00375287">
        <w:rPr>
          <w:rFonts w:ascii="宋体" w:eastAsia="宋体" w:hAnsi="宋体" w:hint="eastAsia"/>
          <w:sz w:val="24"/>
          <w:szCs w:val="24"/>
          <w:rPrChange w:id="7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芬达</w:t>
      </w:r>
      <w:r w:rsidR="002C7C43" w:rsidRPr="00375287">
        <w:rPr>
          <w:rFonts w:ascii="宋体" w:eastAsia="宋体" w:hAnsi="宋体" w:hint="eastAsia"/>
          <w:sz w:val="24"/>
          <w:szCs w:val="24"/>
          <w:rPrChange w:id="79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验证</w:t>
      </w:r>
      <w:r w:rsidR="00142AD9" w:rsidRPr="00375287">
        <w:rPr>
          <w:rFonts w:ascii="宋体" w:eastAsia="宋体" w:hAnsi="宋体" w:hint="eastAsia"/>
          <w:sz w:val="24"/>
          <w:szCs w:val="24"/>
          <w:rPrChange w:id="80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，同时验证</w:t>
      </w:r>
      <w:r w:rsidR="00142AD9" w:rsidRPr="00375287">
        <w:rPr>
          <w:rFonts w:ascii="宋体" w:eastAsia="宋体" w:hAnsi="宋体" w:hint="eastAsia"/>
          <w:sz w:val="24"/>
          <w:szCs w:val="24"/>
          <w:rPrChange w:id="81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通过别人获取的饮料不具有道具功能</w:t>
      </w:r>
      <w:r w:rsidR="002C7C43" w:rsidRPr="00375287">
        <w:rPr>
          <w:rFonts w:ascii="宋体" w:eastAsia="宋体" w:hAnsi="宋体" w:hint="eastAsia"/>
          <w:sz w:val="24"/>
          <w:szCs w:val="24"/>
          <w:rPrChange w:id="8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）</w:t>
      </w:r>
      <w:r w:rsidRPr="00375287">
        <w:rPr>
          <w:rFonts w:ascii="宋体" w:eastAsia="宋体" w:hAnsi="宋体" w:hint="eastAsia"/>
          <w:sz w:val="24"/>
          <w:szCs w:val="24"/>
          <w:rPrChange w:id="8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，触发马路</w:t>
      </w:r>
      <w:r w:rsidR="002C7C43" w:rsidRPr="00375287">
        <w:rPr>
          <w:rFonts w:ascii="宋体" w:eastAsia="宋体" w:hAnsi="宋体" w:hint="eastAsia"/>
          <w:sz w:val="24"/>
          <w:szCs w:val="24"/>
          <w:rPrChange w:id="8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场景</w:t>
      </w:r>
      <w:r w:rsidRPr="00375287">
        <w:rPr>
          <w:rFonts w:ascii="宋体" w:eastAsia="宋体" w:hAnsi="宋体" w:hint="eastAsia"/>
          <w:sz w:val="24"/>
          <w:szCs w:val="24"/>
          <w:rPrChange w:id="8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</w:t>
      </w:r>
      <w:r w:rsidRPr="00375287">
        <w:rPr>
          <w:rFonts w:ascii="宋体" w:eastAsia="宋体" w:hAnsi="宋体" w:hint="eastAsia"/>
          <w:sz w:val="24"/>
          <w:szCs w:val="24"/>
          <w:rPrChange w:id="8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选择在冷辰的前方或者后方</w:t>
      </w:r>
      <w:r w:rsidRPr="00375287">
        <w:rPr>
          <w:rFonts w:ascii="宋体" w:eastAsia="宋体" w:hAnsi="宋体" w:hint="eastAsia"/>
          <w:sz w:val="24"/>
          <w:szCs w:val="24"/>
          <w:rPrChange w:id="8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，决定着谁会被</w:t>
      </w:r>
      <w:r w:rsidRPr="00375287">
        <w:rPr>
          <w:rFonts w:ascii="宋体" w:eastAsia="宋体" w:hAnsi="宋体" w:hint="eastAsia"/>
          <w:sz w:val="24"/>
          <w:szCs w:val="24"/>
          <w:rPrChange w:id="8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季极</w:t>
      </w:r>
      <w:r w:rsidRPr="00375287">
        <w:rPr>
          <w:rFonts w:ascii="宋体" w:eastAsia="宋体" w:hAnsi="宋体" w:hint="eastAsia"/>
          <w:sz w:val="24"/>
          <w:szCs w:val="24"/>
          <w:rPrChange w:id="89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的车撞到。</w:t>
      </w:r>
      <w:proofErr w:type="gramStart"/>
      <w:r w:rsidR="002C7C43" w:rsidRPr="00375287">
        <w:rPr>
          <w:rFonts w:ascii="宋体" w:eastAsia="宋体" w:hAnsi="宋体" w:hint="eastAsia"/>
          <w:sz w:val="24"/>
          <w:szCs w:val="24"/>
          <w:rPrChange w:id="90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若白茂</w:t>
      </w:r>
      <w:r w:rsidR="00BC7D67" w:rsidRPr="00375287">
        <w:rPr>
          <w:rFonts w:ascii="宋体" w:eastAsia="宋体" w:hAnsi="宋体" w:hint="eastAsia"/>
          <w:sz w:val="24"/>
          <w:szCs w:val="24"/>
          <w:rPrChange w:id="91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被撞</w:t>
      </w:r>
      <w:proofErr w:type="gramEnd"/>
      <w:r w:rsidR="00BC7D67" w:rsidRPr="00375287">
        <w:rPr>
          <w:rFonts w:ascii="宋体" w:eastAsia="宋体" w:hAnsi="宋体" w:hint="eastAsia"/>
          <w:sz w:val="24"/>
          <w:szCs w:val="24"/>
          <w:rPrChange w:id="9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，场景切换到医院，冷辰he标志亮起，后面2次</w:t>
      </w:r>
      <w:r w:rsidR="00BC7D67" w:rsidRPr="00375287">
        <w:rPr>
          <w:rFonts w:ascii="宋体" w:eastAsia="宋体" w:hAnsi="宋体" w:hint="eastAsia"/>
          <w:sz w:val="24"/>
          <w:szCs w:val="24"/>
          <w:rPrChange w:id="9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冷辰好感+1</w:t>
      </w:r>
      <w:r w:rsidR="00BC7D67" w:rsidRPr="00375287">
        <w:rPr>
          <w:rFonts w:ascii="宋体" w:eastAsia="宋体" w:hAnsi="宋体" w:hint="eastAsia"/>
          <w:sz w:val="24"/>
          <w:szCs w:val="24"/>
          <w:rPrChange w:id="9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（选择冷辰探望和表白冷辰），达成</w:t>
      </w:r>
      <w:r w:rsidR="00BC7D67" w:rsidRPr="00375287">
        <w:rPr>
          <w:rFonts w:ascii="宋体" w:eastAsia="宋体" w:hAnsi="宋体" w:hint="eastAsia"/>
          <w:sz w:val="24"/>
          <w:szCs w:val="24"/>
          <w:rPrChange w:id="9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冷辰love线</w:t>
      </w:r>
      <w:r w:rsidR="0009440A" w:rsidRPr="00375287">
        <w:rPr>
          <w:rFonts w:ascii="宋体" w:eastAsia="宋体" w:hAnsi="宋体" w:hint="eastAsia"/>
          <w:sz w:val="24"/>
          <w:szCs w:val="24"/>
          <w:rPrChange w:id="9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（男主好感达到1</w:t>
      </w:r>
      <w:r w:rsidR="0009440A" w:rsidRPr="00375287">
        <w:rPr>
          <w:rFonts w:ascii="宋体" w:eastAsia="宋体" w:hAnsi="宋体"/>
          <w:sz w:val="24"/>
          <w:szCs w:val="24"/>
          <w:rPrChange w:id="97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  <w:t>0</w:t>
      </w:r>
      <w:r w:rsidR="0009440A" w:rsidRPr="00375287">
        <w:rPr>
          <w:rFonts w:ascii="宋体" w:eastAsia="宋体" w:hAnsi="宋体" w:hint="eastAsia"/>
          <w:sz w:val="24"/>
          <w:szCs w:val="24"/>
          <w:rPrChange w:id="9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，进入love线，清茶线可佐证）</w:t>
      </w:r>
      <w:r w:rsidR="00BC7D67" w:rsidRPr="00375287">
        <w:rPr>
          <w:rFonts w:ascii="宋体" w:eastAsia="宋体" w:hAnsi="宋体" w:hint="eastAsia"/>
          <w:sz w:val="24"/>
          <w:szCs w:val="24"/>
          <w:rPrChange w:id="99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可知，替冷辰被撞，</w:t>
      </w:r>
      <w:r w:rsidR="00BC7D67" w:rsidRPr="00375287">
        <w:rPr>
          <w:rFonts w:ascii="宋体" w:eastAsia="宋体" w:hAnsi="宋体" w:hint="eastAsia"/>
          <w:sz w:val="24"/>
          <w:szCs w:val="24"/>
          <w:rPrChange w:id="100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冷辰好感+1</w:t>
      </w:r>
      <w:r w:rsidR="00BC7D67" w:rsidRPr="00375287">
        <w:rPr>
          <w:rFonts w:ascii="宋体" w:eastAsia="宋体" w:hAnsi="宋体" w:hint="eastAsia"/>
          <w:sz w:val="24"/>
          <w:szCs w:val="24"/>
          <w:rPrChange w:id="101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</w:t>
      </w:r>
      <w:r w:rsidR="00D254F2" w:rsidRPr="00375287">
        <w:rPr>
          <w:rFonts w:ascii="宋体" w:eastAsia="宋体" w:hAnsi="宋体" w:hint="eastAsia"/>
          <w:sz w:val="24"/>
          <w:szCs w:val="24"/>
          <w:rPrChange w:id="10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以上与冷辰相关的好感值及触发场景机制已知晓。</w:t>
      </w:r>
      <w:r w:rsidR="002C7C43" w:rsidRPr="00375287">
        <w:rPr>
          <w:rFonts w:ascii="宋体" w:eastAsia="宋体" w:hAnsi="宋体" w:hint="eastAsia"/>
          <w:sz w:val="24"/>
          <w:szCs w:val="24"/>
          <w:rPrChange w:id="10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若冷辰被撞，</w:t>
      </w:r>
      <w:r w:rsidR="002C7C43" w:rsidRPr="00375287">
        <w:rPr>
          <w:rFonts w:ascii="宋体" w:eastAsia="宋体" w:hAnsi="宋体" w:hint="eastAsia"/>
          <w:sz w:val="24"/>
          <w:szCs w:val="24"/>
          <w:rPrChange w:id="10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季极好感+1</w:t>
      </w:r>
      <w:r w:rsidR="002C7C43" w:rsidRPr="00375287">
        <w:rPr>
          <w:rFonts w:ascii="宋体" w:eastAsia="宋体" w:hAnsi="宋体" w:hint="eastAsia"/>
          <w:sz w:val="24"/>
          <w:szCs w:val="24"/>
          <w:rPrChange w:id="10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，触发</w:t>
      </w:r>
      <w:r w:rsidR="002C7C43" w:rsidRPr="00375287">
        <w:rPr>
          <w:rFonts w:ascii="宋体" w:eastAsia="宋体" w:hAnsi="宋体" w:hint="eastAsia"/>
          <w:sz w:val="24"/>
          <w:szCs w:val="24"/>
          <w:rPrChange w:id="10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季极豪宅</w:t>
      </w:r>
      <w:r w:rsidR="002C7C43" w:rsidRPr="00375287">
        <w:rPr>
          <w:rFonts w:ascii="宋体" w:eastAsia="宋体" w:hAnsi="宋体" w:hint="eastAsia"/>
          <w:sz w:val="24"/>
          <w:szCs w:val="24"/>
          <w:rPrChange w:id="10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场景。</w:t>
      </w:r>
    </w:p>
    <w:p w:rsidR="00142AD9" w:rsidRPr="00375287" w:rsidRDefault="00142AD9" w:rsidP="00B261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rPrChange w:id="108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</w:pPr>
      <w:r w:rsidRPr="00375287">
        <w:rPr>
          <w:rFonts w:ascii="宋体" w:eastAsia="宋体" w:hAnsi="宋体" w:hint="eastAsia"/>
          <w:sz w:val="24"/>
          <w:szCs w:val="24"/>
          <w:rPrChange w:id="109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季极豪宅场景</w:t>
      </w:r>
      <w:r w:rsidRPr="00375287">
        <w:rPr>
          <w:rFonts w:ascii="宋体" w:eastAsia="宋体" w:hAnsi="宋体" w:hint="eastAsia"/>
          <w:sz w:val="24"/>
          <w:szCs w:val="24"/>
          <w:rPrChange w:id="110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，关心</w:t>
      </w:r>
      <w:r w:rsidRPr="00375287">
        <w:rPr>
          <w:rFonts w:ascii="宋体" w:eastAsia="宋体" w:hAnsi="宋体" w:hint="eastAsia"/>
          <w:sz w:val="24"/>
          <w:szCs w:val="24"/>
          <w:rPrChange w:id="111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季极</w:t>
      </w:r>
      <w:r w:rsidRPr="00375287">
        <w:rPr>
          <w:rFonts w:ascii="宋体" w:eastAsia="宋体" w:hAnsi="宋体" w:hint="eastAsia"/>
          <w:sz w:val="24"/>
          <w:szCs w:val="24"/>
          <w:rPrChange w:id="11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</w:t>
      </w:r>
      <w:r w:rsidRPr="00375287">
        <w:rPr>
          <w:rFonts w:ascii="宋体" w:eastAsia="宋体" w:hAnsi="宋体" w:hint="eastAsia"/>
          <w:sz w:val="24"/>
          <w:szCs w:val="24"/>
          <w:rPrChange w:id="11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季极好感+1</w:t>
      </w:r>
      <w:r w:rsidRPr="00375287">
        <w:rPr>
          <w:rFonts w:ascii="宋体" w:eastAsia="宋体" w:hAnsi="宋体" w:hint="eastAsia"/>
          <w:sz w:val="24"/>
          <w:szCs w:val="24"/>
          <w:rPrChange w:id="11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</w:t>
      </w:r>
    </w:p>
    <w:p w:rsidR="002C7C43" w:rsidRPr="00375287" w:rsidRDefault="00142AD9" w:rsidP="00B261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rPrChange w:id="115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</w:pPr>
      <w:r w:rsidRPr="00375287">
        <w:rPr>
          <w:rFonts w:ascii="宋体" w:eastAsia="宋体" w:hAnsi="宋体" w:hint="eastAsia"/>
          <w:sz w:val="24"/>
          <w:szCs w:val="24"/>
          <w:rPrChange w:id="11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在医院场景或是在</w:t>
      </w:r>
      <w:r w:rsidRPr="00375287">
        <w:rPr>
          <w:rFonts w:ascii="宋体" w:eastAsia="宋体" w:hAnsi="宋体" w:hint="eastAsia"/>
          <w:sz w:val="24"/>
          <w:szCs w:val="24"/>
          <w:rPrChange w:id="11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季极豪宅场景</w:t>
      </w:r>
      <w:r w:rsidRPr="00375287">
        <w:rPr>
          <w:rFonts w:ascii="宋体" w:eastAsia="宋体" w:hAnsi="宋体" w:hint="eastAsia"/>
          <w:sz w:val="24"/>
          <w:szCs w:val="24"/>
          <w:rPrChange w:id="11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，接起哥哥</w:t>
      </w:r>
      <w:r w:rsidRPr="00375287">
        <w:rPr>
          <w:rFonts w:ascii="宋体" w:eastAsia="宋体" w:hAnsi="宋体" w:hint="eastAsia"/>
          <w:sz w:val="24"/>
          <w:szCs w:val="24"/>
          <w:rPrChange w:id="119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凡秋电话</w:t>
      </w:r>
      <w:r w:rsidRPr="00375287">
        <w:rPr>
          <w:rFonts w:ascii="宋体" w:eastAsia="宋体" w:hAnsi="宋体" w:hint="eastAsia"/>
          <w:sz w:val="24"/>
          <w:szCs w:val="24"/>
          <w:rPrChange w:id="120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，去找凡秋，</w:t>
      </w:r>
      <w:r w:rsidRPr="00375287">
        <w:rPr>
          <w:rFonts w:ascii="宋体" w:eastAsia="宋体" w:hAnsi="宋体" w:hint="eastAsia"/>
          <w:sz w:val="24"/>
          <w:szCs w:val="24"/>
          <w:rPrChange w:id="121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清茶好感+1</w:t>
      </w:r>
      <w:r w:rsidRPr="00375287">
        <w:rPr>
          <w:rFonts w:ascii="宋体" w:eastAsia="宋体" w:hAnsi="宋体" w:hint="eastAsia"/>
          <w:sz w:val="24"/>
          <w:szCs w:val="24"/>
          <w:rPrChange w:id="12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，场景切换到</w:t>
      </w:r>
      <w:proofErr w:type="spellStart"/>
      <w:r w:rsidRPr="00375287">
        <w:rPr>
          <w:rFonts w:ascii="宋体" w:eastAsia="宋体" w:hAnsi="宋体" w:hint="eastAsia"/>
          <w:sz w:val="24"/>
          <w:szCs w:val="24"/>
          <w:rPrChange w:id="12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livehouse</w:t>
      </w:r>
      <w:proofErr w:type="spellEnd"/>
      <w:r w:rsidRPr="00375287">
        <w:rPr>
          <w:rFonts w:ascii="宋体" w:eastAsia="宋体" w:hAnsi="宋体" w:hint="eastAsia"/>
          <w:sz w:val="24"/>
          <w:szCs w:val="24"/>
          <w:rPrChange w:id="12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后台</w:t>
      </w:r>
      <w:r w:rsidRPr="00375287">
        <w:rPr>
          <w:rFonts w:ascii="宋体" w:eastAsia="宋体" w:hAnsi="宋体" w:hint="eastAsia"/>
          <w:sz w:val="24"/>
          <w:szCs w:val="24"/>
          <w:rPrChange w:id="12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</w:t>
      </w:r>
      <w:r w:rsidRPr="00375287">
        <w:rPr>
          <w:rFonts w:ascii="宋体" w:eastAsia="宋体" w:hAnsi="宋体" w:hint="eastAsia"/>
          <w:sz w:val="24"/>
          <w:szCs w:val="24"/>
          <w:rPrChange w:id="12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演出开始前十五分钟</w:t>
      </w:r>
      <w:r w:rsidRPr="00375287">
        <w:rPr>
          <w:rFonts w:ascii="宋体" w:eastAsia="宋体" w:hAnsi="宋体" w:hint="eastAsia"/>
          <w:sz w:val="24"/>
          <w:szCs w:val="24"/>
          <w:rPrChange w:id="12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，未下雨</w:t>
      </w:r>
      <w:r w:rsidRPr="00375287">
        <w:rPr>
          <w:rFonts w:ascii="宋体" w:eastAsia="宋体" w:hAnsi="宋体" w:hint="eastAsia"/>
          <w:sz w:val="24"/>
          <w:szCs w:val="24"/>
          <w:rPrChange w:id="12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抵达</w:t>
      </w:r>
      <w:r w:rsidRPr="00375287">
        <w:rPr>
          <w:rFonts w:ascii="宋体" w:eastAsia="宋体" w:hAnsi="宋体" w:hint="eastAsia"/>
          <w:sz w:val="24"/>
          <w:szCs w:val="24"/>
          <w:rPrChange w:id="129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</w:t>
      </w:r>
    </w:p>
    <w:p w:rsidR="00142AD9" w:rsidRPr="00375287" w:rsidRDefault="00142AD9" w:rsidP="00B261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rPrChange w:id="130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</w:pPr>
      <w:proofErr w:type="spellStart"/>
      <w:r w:rsidRPr="00375287">
        <w:rPr>
          <w:rFonts w:ascii="宋体" w:eastAsia="宋体" w:hAnsi="宋体" w:hint="eastAsia"/>
          <w:sz w:val="24"/>
          <w:szCs w:val="24"/>
          <w:rPrChange w:id="131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livehouse</w:t>
      </w:r>
      <w:proofErr w:type="spellEnd"/>
      <w:r w:rsidRPr="00375287">
        <w:rPr>
          <w:rFonts w:ascii="宋体" w:eastAsia="宋体" w:hAnsi="宋体" w:hint="eastAsia"/>
          <w:sz w:val="24"/>
          <w:szCs w:val="24"/>
          <w:rPrChange w:id="13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后台</w:t>
      </w:r>
      <w:r w:rsidRPr="00375287">
        <w:rPr>
          <w:rFonts w:ascii="宋体" w:eastAsia="宋体" w:hAnsi="宋体" w:hint="eastAsia"/>
          <w:sz w:val="24"/>
          <w:szCs w:val="24"/>
          <w:rPrChange w:id="13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场景，</w:t>
      </w:r>
      <w:r w:rsidRPr="00375287">
        <w:rPr>
          <w:rFonts w:ascii="宋体" w:eastAsia="宋体" w:hAnsi="宋体" w:hint="eastAsia"/>
          <w:sz w:val="24"/>
          <w:szCs w:val="24"/>
          <w:rPrChange w:id="13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演出进行到一半</w:t>
      </w:r>
      <w:r w:rsidRPr="00375287">
        <w:rPr>
          <w:rFonts w:ascii="宋体" w:eastAsia="宋体" w:hAnsi="宋体" w:hint="eastAsia"/>
          <w:sz w:val="24"/>
          <w:szCs w:val="24"/>
          <w:rPrChange w:id="13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</w:t>
      </w:r>
      <w:r w:rsidRPr="00375287">
        <w:rPr>
          <w:rFonts w:ascii="宋体" w:eastAsia="宋体" w:hAnsi="宋体" w:hint="eastAsia"/>
          <w:sz w:val="24"/>
          <w:szCs w:val="24"/>
          <w:rPrChange w:id="13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季极的父亲季亦</w:t>
      </w:r>
      <w:r w:rsidRPr="00375287">
        <w:rPr>
          <w:rFonts w:ascii="宋体" w:eastAsia="宋体" w:hAnsi="宋体" w:hint="eastAsia"/>
          <w:sz w:val="24"/>
          <w:szCs w:val="24"/>
          <w:rPrChange w:id="13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出现，</w:t>
      </w:r>
      <w:r w:rsidRPr="00375287">
        <w:rPr>
          <w:rFonts w:ascii="宋体" w:eastAsia="宋体" w:hAnsi="宋体" w:hint="eastAsia"/>
          <w:sz w:val="24"/>
          <w:szCs w:val="24"/>
          <w:rPrChange w:id="13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考虑是否接收季亦黑卡</w:t>
      </w:r>
      <w:r w:rsidR="00BA3D18" w:rsidRPr="00375287">
        <w:rPr>
          <w:rFonts w:ascii="宋体" w:eastAsia="宋体" w:hAnsi="宋体" w:hint="eastAsia"/>
          <w:sz w:val="24"/>
          <w:szCs w:val="24"/>
          <w:rPrChange w:id="139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</w:t>
      </w:r>
      <w:r w:rsidR="0069036F" w:rsidRPr="00375287">
        <w:rPr>
          <w:rFonts w:ascii="宋体" w:eastAsia="宋体" w:hAnsi="宋体" w:hint="eastAsia"/>
          <w:sz w:val="24"/>
          <w:szCs w:val="24"/>
          <w:rPrChange w:id="140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拒绝2黑卡，演出结束后，进入演员休息室，会经历清茶别人投放辣椒油事件</w:t>
      </w:r>
      <w:proofErr w:type="gramStart"/>
      <w:r w:rsidR="0069036F" w:rsidRPr="00375287">
        <w:rPr>
          <w:rFonts w:ascii="宋体" w:eastAsia="宋体" w:hAnsi="宋体" w:hint="eastAsia"/>
          <w:sz w:val="24"/>
          <w:szCs w:val="24"/>
          <w:rPrChange w:id="141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及推凶环节</w:t>
      </w:r>
      <w:proofErr w:type="gramEnd"/>
      <w:r w:rsidR="0069036F" w:rsidRPr="00375287">
        <w:rPr>
          <w:rFonts w:ascii="宋体" w:eastAsia="宋体" w:hAnsi="宋体" w:hint="eastAsia"/>
          <w:sz w:val="24"/>
          <w:szCs w:val="24"/>
          <w:rPrChange w:id="14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</w:t>
      </w:r>
      <w:r w:rsidR="0069036F" w:rsidRPr="00375287">
        <w:rPr>
          <w:rFonts w:ascii="宋体" w:eastAsia="宋体" w:hAnsi="宋体" w:hint="eastAsia"/>
          <w:sz w:val="24"/>
          <w:szCs w:val="24"/>
          <w:rPrChange w:id="14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吉他手肘子带了全场唯一的一把伞</w:t>
      </w:r>
      <w:r w:rsidR="0069036F" w:rsidRPr="00375287">
        <w:rPr>
          <w:rFonts w:ascii="宋体" w:eastAsia="宋体" w:hAnsi="宋体" w:hint="eastAsia"/>
          <w:sz w:val="24"/>
          <w:szCs w:val="24"/>
          <w:rPrChange w:id="14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（</w:t>
      </w:r>
      <w:r w:rsidR="0069036F" w:rsidRPr="00375287">
        <w:rPr>
          <w:rFonts w:ascii="宋体" w:eastAsia="宋体" w:hAnsi="宋体" w:hint="eastAsia"/>
          <w:sz w:val="24"/>
          <w:szCs w:val="24"/>
          <w:rPrChange w:id="14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也就是</w:t>
      </w:r>
      <w:proofErr w:type="gramStart"/>
      <w:r w:rsidR="0069036F" w:rsidRPr="00375287">
        <w:rPr>
          <w:rFonts w:ascii="宋体" w:eastAsia="宋体" w:hAnsi="宋体" w:hint="eastAsia"/>
          <w:sz w:val="24"/>
          <w:szCs w:val="24"/>
          <w:rPrChange w:id="14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白茂之前</w:t>
      </w:r>
      <w:proofErr w:type="gramEnd"/>
      <w:r w:rsidR="0069036F" w:rsidRPr="00375287">
        <w:rPr>
          <w:rFonts w:ascii="宋体" w:eastAsia="宋体" w:hAnsi="宋体" w:hint="eastAsia"/>
          <w:sz w:val="24"/>
          <w:szCs w:val="24"/>
          <w:rPrChange w:id="14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在门口发现的那把</w:t>
      </w:r>
      <w:r w:rsidR="0069036F" w:rsidRPr="00375287">
        <w:rPr>
          <w:rFonts w:ascii="宋体" w:eastAsia="宋体" w:hAnsi="宋体" w:hint="eastAsia"/>
          <w:sz w:val="24"/>
          <w:szCs w:val="24"/>
          <w:rPrChange w:id="14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，当时</w:t>
      </w:r>
      <w:r w:rsidR="0069036F" w:rsidRPr="00375287">
        <w:rPr>
          <w:rFonts w:ascii="宋体" w:eastAsia="宋体" w:hAnsi="宋体" w:hint="eastAsia"/>
          <w:sz w:val="24"/>
          <w:szCs w:val="24"/>
          <w:rPrChange w:id="149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地上只有一点点未干的雨渍</w:t>
      </w:r>
      <w:ins w:id="150" w:author="戴岳 daiyue" w:date="2025-02-06T11:26:00Z">
        <w:r w:rsidR="00375287">
          <w:rPr>
            <w:rFonts w:ascii="宋体" w:eastAsia="宋体" w:hAnsi="宋体" w:hint="eastAsia"/>
            <w:sz w:val="24"/>
            <w:szCs w:val="24"/>
          </w:rPr>
          <w:t>。</w:t>
        </w:r>
      </w:ins>
      <w:r w:rsidR="0069036F" w:rsidRPr="00375287">
        <w:rPr>
          <w:rFonts w:ascii="宋体" w:eastAsia="宋体" w:hAnsi="宋体" w:hint="eastAsia"/>
          <w:sz w:val="24"/>
          <w:szCs w:val="24"/>
          <w:rPrChange w:id="151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）</w:t>
      </w:r>
    </w:p>
    <w:p w:rsidR="00BB4427" w:rsidRPr="00375287" w:rsidRDefault="0069036F" w:rsidP="00BB4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rPrChange w:id="152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</w:pPr>
      <w:r w:rsidRPr="00375287">
        <w:rPr>
          <w:rFonts w:ascii="宋体" w:eastAsia="宋体" w:hAnsi="宋体" w:hint="eastAsia"/>
          <w:sz w:val="24"/>
          <w:szCs w:val="24"/>
          <w:rPrChange w:id="15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乐队成员：</w:t>
      </w:r>
      <w:r w:rsidRPr="00375287">
        <w:rPr>
          <w:rFonts w:ascii="宋体" w:eastAsia="宋体" w:hAnsi="宋体" w:hint="eastAsia"/>
          <w:sz w:val="24"/>
          <w:szCs w:val="24"/>
          <w:rPrChange w:id="15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贝斯手凡秋</w:t>
      </w:r>
      <w:r w:rsidRPr="00375287">
        <w:rPr>
          <w:rFonts w:ascii="宋体" w:eastAsia="宋体" w:hAnsi="宋体" w:hint="eastAsia"/>
          <w:sz w:val="24"/>
          <w:szCs w:val="24"/>
          <w:rPrChange w:id="15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、</w:t>
      </w:r>
      <w:r w:rsidRPr="00375287">
        <w:rPr>
          <w:rFonts w:ascii="宋体" w:eastAsia="宋体" w:hAnsi="宋体" w:hint="eastAsia"/>
          <w:sz w:val="24"/>
          <w:szCs w:val="24"/>
          <w:rPrChange w:id="15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主唱清茶</w:t>
      </w:r>
      <w:r w:rsidRPr="00375287">
        <w:rPr>
          <w:rFonts w:ascii="宋体" w:eastAsia="宋体" w:hAnsi="宋体" w:hint="eastAsia"/>
          <w:sz w:val="24"/>
          <w:szCs w:val="24"/>
          <w:rPrChange w:id="15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、</w:t>
      </w:r>
      <w:r w:rsidRPr="00375287">
        <w:rPr>
          <w:rFonts w:ascii="宋体" w:eastAsia="宋体" w:hAnsi="宋体" w:hint="eastAsia"/>
          <w:sz w:val="24"/>
          <w:szCs w:val="24"/>
          <w:rPrChange w:id="15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鼓手莫东、键盘手肖涵、以及</w:t>
      </w:r>
      <w:bookmarkStart w:id="159" w:name="_Hlk189724503"/>
      <w:r w:rsidRPr="00375287">
        <w:rPr>
          <w:rFonts w:ascii="宋体" w:eastAsia="宋体" w:hAnsi="宋体" w:hint="eastAsia"/>
          <w:sz w:val="24"/>
          <w:szCs w:val="24"/>
          <w:rPrChange w:id="160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吉他手</w:t>
      </w:r>
      <w:bookmarkEnd w:id="159"/>
      <w:r w:rsidRPr="00375287">
        <w:rPr>
          <w:rFonts w:ascii="宋体" w:eastAsia="宋体" w:hAnsi="宋体" w:hint="eastAsia"/>
          <w:sz w:val="24"/>
          <w:szCs w:val="24"/>
          <w:rPrChange w:id="161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肘子</w:t>
      </w:r>
      <w:r w:rsidRPr="00375287">
        <w:rPr>
          <w:rFonts w:ascii="宋体" w:eastAsia="宋体" w:hAnsi="宋体" w:hint="eastAsia"/>
          <w:sz w:val="24"/>
          <w:szCs w:val="24"/>
          <w:rPrChange w:id="16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</w:t>
      </w:r>
    </w:p>
    <w:p w:rsidR="00BB4427" w:rsidRPr="00375287" w:rsidRDefault="00BB4427" w:rsidP="00BB4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rPrChange w:id="163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</w:pPr>
      <w:r w:rsidRPr="00375287">
        <w:rPr>
          <w:rFonts w:ascii="宋体" w:eastAsia="宋体" w:hAnsi="宋体" w:hint="eastAsia"/>
          <w:sz w:val="24"/>
          <w:szCs w:val="24"/>
          <w:rPrChange w:id="16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休息室</w:t>
      </w:r>
      <w:r w:rsidRPr="00375287">
        <w:rPr>
          <w:rFonts w:ascii="宋体" w:eastAsia="宋体" w:hAnsi="宋体" w:hint="eastAsia"/>
          <w:sz w:val="24"/>
          <w:szCs w:val="24"/>
          <w:rPrChange w:id="16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一共有六瓶饮料</w:t>
      </w:r>
      <w:r w:rsidRPr="00375287">
        <w:rPr>
          <w:rFonts w:ascii="宋体" w:eastAsia="宋体" w:hAnsi="宋体" w:hint="eastAsia"/>
          <w:sz w:val="24"/>
          <w:szCs w:val="24"/>
          <w:rPrChange w:id="16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，两瓶绿茶，一瓶为整瓶被投毒，一瓶为半瓶，盖子是芬达的，盖子有记号，</w:t>
      </w:r>
      <w:proofErr w:type="gramStart"/>
      <w:r w:rsidRPr="00375287">
        <w:rPr>
          <w:rFonts w:ascii="宋体" w:eastAsia="宋体" w:hAnsi="宋体" w:hint="eastAsia"/>
          <w:sz w:val="24"/>
          <w:szCs w:val="24"/>
          <w:rPrChange w:id="16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是凡秋给清茶</w:t>
      </w:r>
      <w:proofErr w:type="gramEnd"/>
      <w:r w:rsidRPr="00375287">
        <w:rPr>
          <w:rFonts w:ascii="宋体" w:eastAsia="宋体" w:hAnsi="宋体" w:hint="eastAsia"/>
          <w:sz w:val="24"/>
          <w:szCs w:val="24"/>
          <w:rPrChange w:id="16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的。所有人都知道</w:t>
      </w:r>
      <w:r w:rsidRPr="00375287">
        <w:rPr>
          <w:rFonts w:ascii="宋体" w:eastAsia="宋体" w:hAnsi="宋体" w:hint="eastAsia"/>
          <w:sz w:val="24"/>
          <w:szCs w:val="24"/>
          <w:rPrChange w:id="169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清茶有洁癖，别人动过的水，他是不会喝的。</w:t>
      </w:r>
    </w:p>
    <w:p w:rsidR="00BB4427" w:rsidRPr="00375287" w:rsidRDefault="002C1631" w:rsidP="00BB4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rPrChange w:id="170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</w:pPr>
      <w:r w:rsidRPr="00375287">
        <w:rPr>
          <w:rFonts w:ascii="宋体" w:eastAsia="宋体" w:hAnsi="宋体" w:hint="eastAsia"/>
          <w:sz w:val="24"/>
          <w:szCs w:val="24"/>
          <w:rPrChange w:id="171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饮料是演出之前大家就一起买好的</w:t>
      </w:r>
      <w:r w:rsidRPr="00375287">
        <w:rPr>
          <w:rFonts w:ascii="宋体" w:eastAsia="宋体" w:hAnsi="宋体" w:hint="eastAsia"/>
          <w:sz w:val="24"/>
          <w:szCs w:val="24"/>
          <w:rPrChange w:id="17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</w:t>
      </w:r>
      <w:r w:rsidRPr="00375287">
        <w:rPr>
          <w:rFonts w:ascii="宋体" w:eastAsia="宋体" w:hAnsi="宋体" w:hint="eastAsia"/>
          <w:sz w:val="24"/>
          <w:szCs w:val="24"/>
          <w:rPrChange w:id="17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当时休息室里</w:t>
      </w:r>
      <w:r w:rsidRPr="00375287">
        <w:rPr>
          <w:rFonts w:ascii="宋体" w:eastAsia="宋体" w:hAnsi="宋体" w:hint="eastAsia"/>
          <w:sz w:val="24"/>
          <w:szCs w:val="24"/>
          <w:rPrChange w:id="17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有凡秋和清茶在内</w:t>
      </w:r>
      <w:r w:rsidRPr="00375287">
        <w:rPr>
          <w:rFonts w:ascii="宋体" w:eastAsia="宋体" w:hAnsi="宋体" w:hint="eastAsia"/>
          <w:sz w:val="24"/>
          <w:szCs w:val="24"/>
          <w:rPrChange w:id="17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一共四个人</w:t>
      </w:r>
      <w:r w:rsidRPr="00375287">
        <w:rPr>
          <w:rFonts w:ascii="宋体" w:eastAsia="宋体" w:hAnsi="宋体" w:hint="eastAsia"/>
          <w:sz w:val="24"/>
          <w:szCs w:val="24"/>
          <w:rPrChange w:id="17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，有一人迟到。</w:t>
      </w:r>
      <w:r w:rsidRPr="00375287">
        <w:rPr>
          <w:rFonts w:ascii="宋体" w:eastAsia="宋体" w:hAnsi="宋体" w:hint="eastAsia"/>
          <w:sz w:val="24"/>
          <w:szCs w:val="24"/>
          <w:rPrChange w:id="17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演出前赶</w:t>
      </w:r>
      <w:r w:rsidRPr="00375287">
        <w:rPr>
          <w:rFonts w:ascii="宋体" w:eastAsia="宋体" w:hAnsi="宋体" w:hint="eastAsia"/>
          <w:sz w:val="24"/>
          <w:szCs w:val="24"/>
          <w:rPrChange w:id="17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到，之后</w:t>
      </w:r>
      <w:r w:rsidRPr="00375287">
        <w:rPr>
          <w:rFonts w:ascii="宋体" w:eastAsia="宋体" w:hAnsi="宋体" w:hint="eastAsia"/>
          <w:sz w:val="24"/>
          <w:szCs w:val="24"/>
          <w:rPrChange w:id="179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热场互动，五人轮流回到后台休息</w:t>
      </w:r>
      <w:r w:rsidRPr="00375287">
        <w:rPr>
          <w:rFonts w:ascii="宋体" w:eastAsia="宋体" w:hAnsi="宋体" w:hint="eastAsia"/>
          <w:sz w:val="24"/>
          <w:szCs w:val="24"/>
          <w:rPrChange w:id="180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</w:t>
      </w:r>
    </w:p>
    <w:p w:rsidR="002C1631" w:rsidRPr="00375287" w:rsidRDefault="002C1631" w:rsidP="00BB4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rPrChange w:id="181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</w:pPr>
      <w:proofErr w:type="gramStart"/>
      <w:r w:rsidRPr="00375287">
        <w:rPr>
          <w:rFonts w:ascii="宋体" w:eastAsia="宋体" w:hAnsi="宋体" w:hint="eastAsia"/>
          <w:sz w:val="24"/>
          <w:szCs w:val="24"/>
          <w:rPrChange w:id="18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白茂</w:t>
      </w:r>
      <w:r w:rsidR="0009440A" w:rsidRPr="00375287">
        <w:rPr>
          <w:rFonts w:ascii="宋体" w:eastAsia="宋体" w:hAnsi="宋体" w:hint="eastAsia"/>
          <w:sz w:val="24"/>
          <w:szCs w:val="24"/>
          <w:rPrChange w:id="18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推理</w:t>
      </w:r>
      <w:proofErr w:type="gramEnd"/>
      <w:r w:rsidRPr="00375287">
        <w:rPr>
          <w:rFonts w:ascii="宋体" w:eastAsia="宋体" w:hAnsi="宋体" w:hint="eastAsia"/>
          <w:sz w:val="24"/>
          <w:szCs w:val="24"/>
          <w:rPrChange w:id="18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猜对凶手</w:t>
      </w:r>
      <w:r w:rsidRPr="00375287">
        <w:rPr>
          <w:rFonts w:ascii="宋体" w:eastAsia="宋体" w:hAnsi="宋体" w:hint="eastAsia"/>
          <w:sz w:val="24"/>
          <w:szCs w:val="24"/>
          <w:rPrChange w:id="18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</w:t>
      </w:r>
      <w:r w:rsidRPr="00375287">
        <w:rPr>
          <w:rFonts w:ascii="宋体" w:eastAsia="宋体" w:hAnsi="宋体" w:hint="eastAsia"/>
          <w:sz w:val="24"/>
          <w:szCs w:val="24"/>
          <w:rPrChange w:id="18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清茶好感+2</w:t>
      </w:r>
      <w:r w:rsidRPr="00375287">
        <w:rPr>
          <w:rFonts w:ascii="宋体" w:eastAsia="宋体" w:hAnsi="宋体" w:hint="eastAsia"/>
          <w:sz w:val="24"/>
          <w:szCs w:val="24"/>
          <w:rPrChange w:id="18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。虽然清茶的好感值达到8，但投毒造成</w:t>
      </w:r>
      <w:r w:rsidRPr="00375287">
        <w:rPr>
          <w:rFonts w:ascii="宋体" w:eastAsia="宋体" w:hAnsi="宋体" w:hint="eastAsia"/>
          <w:sz w:val="24"/>
          <w:szCs w:val="24"/>
          <w:rPrChange w:id="18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清茶喉咙不可逆的创伤</w:t>
      </w:r>
      <w:r w:rsidRPr="00375287">
        <w:rPr>
          <w:rFonts w:ascii="宋体" w:eastAsia="宋体" w:hAnsi="宋体" w:hint="eastAsia"/>
          <w:sz w:val="24"/>
          <w:szCs w:val="24"/>
          <w:rPrChange w:id="189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，无法达成清茶的h</w:t>
      </w:r>
      <w:r w:rsidRPr="00375287">
        <w:rPr>
          <w:rFonts w:ascii="宋体" w:eastAsia="宋体" w:hAnsi="宋体"/>
          <w:sz w:val="24"/>
          <w:szCs w:val="24"/>
          <w:rPrChange w:id="190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  <w:t>e</w:t>
      </w:r>
      <w:r w:rsidRPr="00375287">
        <w:rPr>
          <w:rFonts w:ascii="宋体" w:eastAsia="宋体" w:hAnsi="宋体" w:hint="eastAsia"/>
          <w:sz w:val="24"/>
          <w:szCs w:val="24"/>
          <w:rPrChange w:id="191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</w:t>
      </w:r>
      <w:proofErr w:type="gramStart"/>
      <w:r w:rsidR="0009440A" w:rsidRPr="00375287">
        <w:rPr>
          <w:rFonts w:ascii="宋体" w:eastAsia="宋体" w:hAnsi="宋体" w:hint="eastAsia"/>
          <w:sz w:val="24"/>
          <w:szCs w:val="24"/>
          <w:rPrChange w:id="19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白茂留下陪</w:t>
      </w:r>
      <w:proofErr w:type="gramEnd"/>
      <w:r w:rsidR="0009440A" w:rsidRPr="00375287">
        <w:rPr>
          <w:rFonts w:ascii="宋体" w:eastAsia="宋体" w:hAnsi="宋体" w:hint="eastAsia"/>
          <w:sz w:val="24"/>
          <w:szCs w:val="24"/>
          <w:rPrChange w:id="19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清茶，</w:t>
      </w:r>
      <w:r w:rsidR="0009440A" w:rsidRPr="00375287">
        <w:rPr>
          <w:rFonts w:ascii="宋体" w:eastAsia="宋体" w:hAnsi="宋体" w:hint="eastAsia"/>
          <w:sz w:val="24"/>
          <w:szCs w:val="24"/>
          <w:rPrChange w:id="19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清茶好感+1</w:t>
      </w:r>
      <w:r w:rsidR="0009440A" w:rsidRPr="00375287">
        <w:rPr>
          <w:rFonts w:ascii="宋体" w:eastAsia="宋体" w:hAnsi="宋体" w:hint="eastAsia"/>
          <w:sz w:val="24"/>
          <w:szCs w:val="24"/>
          <w:rPrChange w:id="19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。使用饮料道具绿茶，</w:t>
      </w:r>
      <w:r w:rsidR="0009440A" w:rsidRPr="00375287">
        <w:rPr>
          <w:rFonts w:ascii="宋体" w:eastAsia="宋体" w:hAnsi="宋体" w:hint="eastAsia"/>
          <w:sz w:val="24"/>
          <w:szCs w:val="24"/>
          <w:rPrChange w:id="19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清茶好感</w:t>
      </w:r>
      <w:r w:rsidR="0009440A" w:rsidRPr="00375287">
        <w:rPr>
          <w:rFonts w:ascii="宋体" w:eastAsia="宋体" w:hAnsi="宋体" w:hint="eastAsia"/>
          <w:sz w:val="24"/>
          <w:szCs w:val="24"/>
          <w:rPrChange w:id="19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再</w:t>
      </w:r>
      <w:r w:rsidR="0009440A" w:rsidRPr="00375287">
        <w:rPr>
          <w:rFonts w:ascii="宋体" w:eastAsia="宋体" w:hAnsi="宋体" w:hint="eastAsia"/>
          <w:sz w:val="24"/>
          <w:szCs w:val="24"/>
          <w:rPrChange w:id="19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+1</w:t>
      </w:r>
      <w:r w:rsidR="0009440A" w:rsidRPr="00375287">
        <w:rPr>
          <w:rFonts w:ascii="宋体" w:eastAsia="宋体" w:hAnsi="宋体" w:hint="eastAsia"/>
          <w:sz w:val="24"/>
          <w:szCs w:val="24"/>
          <w:rPrChange w:id="199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</w:t>
      </w:r>
      <w:r w:rsidR="0009440A" w:rsidRPr="00375287">
        <w:rPr>
          <w:rFonts w:ascii="宋体" w:eastAsia="宋体" w:hAnsi="宋体" w:hint="eastAsia"/>
          <w:sz w:val="24"/>
          <w:szCs w:val="24"/>
          <w:rPrChange w:id="200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好感达到1</w:t>
      </w:r>
      <w:r w:rsidR="0009440A" w:rsidRPr="00375287">
        <w:rPr>
          <w:rFonts w:ascii="宋体" w:eastAsia="宋体" w:hAnsi="宋体"/>
          <w:sz w:val="24"/>
          <w:szCs w:val="24"/>
          <w:rPrChange w:id="201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  <w:t>0</w:t>
      </w:r>
      <w:r w:rsidR="0009440A" w:rsidRPr="00375287">
        <w:rPr>
          <w:rFonts w:ascii="宋体" w:eastAsia="宋体" w:hAnsi="宋体" w:hint="eastAsia"/>
          <w:sz w:val="24"/>
          <w:szCs w:val="24"/>
          <w:rPrChange w:id="202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</w:t>
      </w:r>
      <w:r w:rsidR="0009440A" w:rsidRPr="00375287">
        <w:rPr>
          <w:rFonts w:ascii="宋体" w:eastAsia="宋体" w:hAnsi="宋体" w:hint="eastAsia"/>
          <w:sz w:val="24"/>
          <w:szCs w:val="24"/>
          <w:rPrChange w:id="20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仍可</w:t>
      </w:r>
      <w:r w:rsidR="0009440A" w:rsidRPr="00375287">
        <w:rPr>
          <w:rFonts w:ascii="宋体" w:eastAsia="宋体" w:hAnsi="宋体" w:hint="eastAsia"/>
          <w:sz w:val="24"/>
          <w:szCs w:val="24"/>
          <w:rPrChange w:id="20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进入love线</w:t>
      </w:r>
      <w:r w:rsidR="0009440A" w:rsidRPr="00375287">
        <w:rPr>
          <w:rFonts w:ascii="宋体" w:eastAsia="宋体" w:hAnsi="宋体" w:hint="eastAsia"/>
          <w:sz w:val="24"/>
          <w:szCs w:val="24"/>
          <w:rPrChange w:id="20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</w:t>
      </w:r>
    </w:p>
    <w:p w:rsidR="0009440A" w:rsidRPr="00375287" w:rsidRDefault="0009440A" w:rsidP="00BB44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rPrChange w:id="206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</w:pPr>
      <w:r w:rsidRPr="00375287">
        <w:rPr>
          <w:rFonts w:ascii="宋体" w:eastAsia="宋体" w:hAnsi="宋体" w:hint="eastAsia"/>
          <w:sz w:val="24"/>
          <w:szCs w:val="24"/>
          <w:rPrChange w:id="20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通过2</w:t>
      </w:r>
      <w:r w:rsidRPr="00375287">
        <w:rPr>
          <w:rFonts w:ascii="宋体" w:eastAsia="宋体" w:hAnsi="宋体"/>
          <w:sz w:val="24"/>
          <w:szCs w:val="24"/>
          <w:rPrChange w:id="208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  <w:t>/4的结算结果发现，冷辰</w:t>
      </w:r>
      <w:r w:rsidR="0007085B" w:rsidRPr="00375287">
        <w:rPr>
          <w:rFonts w:ascii="宋体" w:eastAsia="宋体" w:hAnsi="宋体"/>
          <w:sz w:val="24"/>
          <w:szCs w:val="24"/>
          <w:rPrChange w:id="209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  <w:t>被撞，会因为车祸失忆，遗忘约定，无法达成冷辰的he。</w:t>
      </w:r>
    </w:p>
    <w:p w:rsidR="0007085B" w:rsidRPr="00375287" w:rsidRDefault="0007085B" w:rsidP="00BB4427">
      <w:pPr>
        <w:pStyle w:val="a3"/>
        <w:numPr>
          <w:ilvl w:val="0"/>
          <w:numId w:val="1"/>
        </w:numPr>
        <w:ind w:firstLineChars="0"/>
        <w:rPr>
          <w:ins w:id="210" w:author="戴岳 daiyue" w:date="2025-02-06T09:35:00Z"/>
          <w:rFonts w:ascii="宋体" w:eastAsia="宋体" w:hAnsi="宋体"/>
          <w:sz w:val="24"/>
          <w:szCs w:val="24"/>
          <w:rPrChange w:id="211" w:author="戴岳 daiyue" w:date="2025-02-06T11:20:00Z">
            <w:rPr>
              <w:ins w:id="212" w:author="戴岳 daiyue" w:date="2025-02-06T09:35:00Z"/>
              <w:rFonts w:ascii="宋体" w:eastAsia="宋体" w:hAnsi="宋体"/>
              <w:sz w:val="24"/>
              <w:szCs w:val="24"/>
            </w:rPr>
          </w:rPrChange>
        </w:rPr>
      </w:pPr>
      <w:r w:rsidRPr="00375287">
        <w:rPr>
          <w:rFonts w:ascii="宋体" w:eastAsia="宋体" w:hAnsi="宋体" w:hint="eastAsia"/>
          <w:sz w:val="24"/>
          <w:szCs w:val="24"/>
          <w:rPrChange w:id="21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2</w:t>
      </w:r>
      <w:r w:rsidRPr="00375287">
        <w:rPr>
          <w:rFonts w:ascii="宋体" w:eastAsia="宋体" w:hAnsi="宋体"/>
          <w:sz w:val="24"/>
          <w:szCs w:val="24"/>
          <w:rPrChange w:id="214" w:author="戴岳 daiyue" w:date="2025-02-06T11:20:00Z">
            <w:rPr>
              <w:rFonts w:ascii="宋体" w:eastAsia="宋体" w:hAnsi="宋体"/>
              <w:sz w:val="24"/>
              <w:szCs w:val="24"/>
            </w:rPr>
          </w:rPrChange>
        </w:rPr>
        <w:t>/5，肯德基场景，</w:t>
      </w:r>
      <w:r w:rsidRPr="00375287">
        <w:rPr>
          <w:rFonts w:ascii="宋体" w:eastAsia="宋体" w:hAnsi="宋体" w:hint="eastAsia"/>
          <w:sz w:val="24"/>
          <w:szCs w:val="24"/>
          <w:rPrChange w:id="21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聊海边童年约定</w:t>
      </w:r>
      <w:r w:rsidRPr="00375287">
        <w:rPr>
          <w:rFonts w:ascii="宋体" w:eastAsia="宋体" w:hAnsi="宋体" w:hint="eastAsia"/>
          <w:sz w:val="24"/>
          <w:szCs w:val="24"/>
          <w:rPrChange w:id="216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，</w:t>
      </w:r>
      <w:r w:rsidRPr="00375287">
        <w:rPr>
          <w:rFonts w:ascii="宋体" w:eastAsia="宋体" w:hAnsi="宋体" w:hint="eastAsia"/>
          <w:sz w:val="24"/>
          <w:szCs w:val="24"/>
          <w:rPrChange w:id="217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冷辰好感+1</w:t>
      </w:r>
      <w:r w:rsidR="005103D2" w:rsidRPr="00375287">
        <w:rPr>
          <w:rFonts w:ascii="宋体" w:eastAsia="宋体" w:hAnsi="宋体" w:hint="eastAsia"/>
          <w:sz w:val="24"/>
          <w:szCs w:val="24"/>
          <w:rPrChange w:id="218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；</w:t>
      </w:r>
      <w:ins w:id="219" w:author="戴岳 daiyue" w:date="2025-02-06T09:34:00Z">
        <w:r w:rsidR="005103D2" w:rsidRPr="00375287">
          <w:rPr>
            <w:rFonts w:ascii="宋体" w:eastAsia="宋体" w:hAnsi="宋体" w:hint="eastAsia"/>
            <w:sz w:val="24"/>
            <w:szCs w:val="24"/>
            <w:rPrChange w:id="220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情话表</w:t>
        </w:r>
      </w:ins>
      <w:del w:id="221" w:author="戴岳 daiyue" w:date="2025-02-06T09:34:00Z">
        <w:r w:rsidR="005103D2" w:rsidRPr="00375287" w:rsidDel="005103D2">
          <w:rPr>
            <w:rFonts w:ascii="宋体" w:eastAsia="宋体" w:hAnsi="宋体" w:hint="eastAsia"/>
            <w:sz w:val="24"/>
            <w:szCs w:val="24"/>
            <w:rPrChange w:id="222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delText>情</w:delText>
        </w:r>
      </w:del>
      <w:r w:rsidR="005103D2" w:rsidRPr="00375287">
        <w:rPr>
          <w:rFonts w:ascii="宋体" w:eastAsia="宋体" w:hAnsi="宋体" w:hint="eastAsia"/>
          <w:sz w:val="24"/>
          <w:szCs w:val="24"/>
          <w:rPrChange w:id="223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白，</w:t>
      </w:r>
      <w:r w:rsidR="005103D2" w:rsidRPr="00375287">
        <w:rPr>
          <w:rFonts w:ascii="宋体" w:eastAsia="宋体" w:hAnsi="宋体" w:hint="eastAsia"/>
          <w:sz w:val="24"/>
          <w:szCs w:val="24"/>
          <w:rPrChange w:id="224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冷辰好感+1</w:t>
      </w:r>
      <w:r w:rsidR="005103D2" w:rsidRPr="00375287">
        <w:rPr>
          <w:rFonts w:ascii="宋体" w:eastAsia="宋体" w:hAnsi="宋体" w:hint="eastAsia"/>
          <w:sz w:val="24"/>
          <w:szCs w:val="24"/>
          <w:rPrChange w:id="225" w:author="戴岳 daiyue" w:date="2025-02-06T11:20:00Z">
            <w:rPr>
              <w:rFonts w:ascii="宋体" w:eastAsia="宋体" w:hAnsi="宋体" w:hint="eastAsia"/>
              <w:sz w:val="24"/>
              <w:szCs w:val="24"/>
            </w:rPr>
          </w:rPrChange>
        </w:rPr>
        <w:t>。</w:t>
      </w:r>
    </w:p>
    <w:p w:rsidR="004F7ECA" w:rsidRPr="00375287" w:rsidRDefault="004F7ECA" w:rsidP="00BB4427">
      <w:pPr>
        <w:pStyle w:val="a3"/>
        <w:numPr>
          <w:ilvl w:val="0"/>
          <w:numId w:val="1"/>
        </w:numPr>
        <w:ind w:firstLineChars="0"/>
        <w:rPr>
          <w:ins w:id="226" w:author="戴岳 daiyue" w:date="2025-02-06T09:41:00Z"/>
          <w:rFonts w:ascii="宋体" w:eastAsia="宋体" w:hAnsi="宋体"/>
          <w:sz w:val="24"/>
          <w:szCs w:val="24"/>
          <w:rPrChange w:id="227" w:author="戴岳 daiyue" w:date="2025-02-06T11:20:00Z">
            <w:rPr>
              <w:ins w:id="228" w:author="戴岳 daiyue" w:date="2025-02-06T09:41:00Z"/>
              <w:rFonts w:ascii="宋体" w:eastAsia="宋体" w:hAnsi="宋体"/>
              <w:sz w:val="24"/>
              <w:szCs w:val="24"/>
            </w:rPr>
          </w:rPrChange>
        </w:rPr>
      </w:pPr>
      <w:ins w:id="229" w:author="戴岳 daiyue" w:date="2025-02-06T09:37:00Z">
        <w:r w:rsidRPr="00375287">
          <w:rPr>
            <w:rFonts w:ascii="宋体" w:eastAsia="宋体" w:hAnsi="宋体"/>
            <w:sz w:val="24"/>
            <w:szCs w:val="24"/>
            <w:rPrChange w:id="230" w:author="戴岳 daiyue" w:date="2025-02-06T11:20:00Z">
              <w:rPr>
                <w:rFonts w:ascii="宋体" w:eastAsia="宋体" w:hAnsi="宋体"/>
                <w:sz w:val="24"/>
                <w:szCs w:val="24"/>
              </w:rPr>
            </w:rPrChange>
          </w:rPr>
          <w:t>肯德基场景</w:t>
        </w:r>
        <w:r w:rsidRPr="00375287">
          <w:rPr>
            <w:rFonts w:ascii="宋体" w:eastAsia="宋体" w:hAnsi="宋体" w:hint="eastAsia"/>
            <w:sz w:val="24"/>
            <w:szCs w:val="24"/>
            <w:rPrChange w:id="231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自动</w:t>
        </w:r>
      </w:ins>
      <w:ins w:id="232" w:author="戴岳 daiyue" w:date="2025-02-06T09:38:00Z">
        <w:r w:rsidRPr="00375287">
          <w:rPr>
            <w:rFonts w:ascii="宋体" w:eastAsia="宋体" w:hAnsi="宋体" w:hint="eastAsia"/>
            <w:sz w:val="24"/>
            <w:szCs w:val="24"/>
            <w:rPrChange w:id="233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贩卖机购买</w:t>
        </w:r>
      </w:ins>
      <w:ins w:id="234" w:author="戴岳 daiyue" w:date="2025-02-06T09:35:00Z">
        <w:r w:rsidRPr="00375287">
          <w:rPr>
            <w:rFonts w:ascii="宋体" w:eastAsia="宋体" w:hAnsi="宋体" w:hint="eastAsia"/>
            <w:sz w:val="24"/>
            <w:szCs w:val="24"/>
            <w:rPrChange w:id="235" w:author="戴岳 daiyue" w:date="2025-02-06T11:20:00Z">
              <w:rPr>
                <w:rFonts w:eastAsia="仿宋" w:hint="eastAsia"/>
                <w:sz w:val="24"/>
              </w:rPr>
            </w:rPrChange>
          </w:rPr>
          <w:t>好感度为</w:t>
        </w:r>
        <w:r w:rsidRPr="00375287">
          <w:rPr>
            <w:rFonts w:ascii="宋体" w:eastAsia="宋体" w:hAnsi="宋体" w:hint="eastAsia"/>
            <w:sz w:val="24"/>
            <w:szCs w:val="24"/>
            <w:rPrChange w:id="236" w:author="戴岳 daiyue" w:date="2025-02-06T11:20:00Z">
              <w:rPr>
                <w:rFonts w:eastAsia="仿宋" w:hint="eastAsia"/>
                <w:sz w:val="24"/>
              </w:rPr>
            </w:rPrChange>
          </w:rPr>
          <w:t>-1</w:t>
        </w:r>
        <w:r w:rsidRPr="00375287">
          <w:rPr>
            <w:rFonts w:ascii="宋体" w:eastAsia="宋体" w:hAnsi="宋体" w:hint="eastAsia"/>
            <w:sz w:val="24"/>
            <w:szCs w:val="24"/>
            <w:rPrChange w:id="237" w:author="戴岳 daiyue" w:date="2025-02-06T11:20:00Z">
              <w:rPr>
                <w:rFonts w:eastAsia="仿宋" w:hint="eastAsia"/>
                <w:sz w:val="24"/>
              </w:rPr>
            </w:rPrChange>
          </w:rPr>
          <w:t>的芬达</w:t>
        </w:r>
      </w:ins>
      <w:ins w:id="238" w:author="戴岳 daiyue" w:date="2025-02-06T09:36:00Z">
        <w:r w:rsidRPr="00375287">
          <w:rPr>
            <w:rFonts w:ascii="宋体" w:eastAsia="宋体" w:hAnsi="宋体" w:hint="eastAsia"/>
            <w:sz w:val="24"/>
            <w:szCs w:val="24"/>
            <w:rPrChange w:id="239" w:author="戴岳 daiyue" w:date="2025-02-06T11:20:00Z">
              <w:rPr>
                <w:rFonts w:eastAsia="仿宋" w:hint="eastAsia"/>
                <w:sz w:val="24"/>
              </w:rPr>
            </w:rPrChange>
          </w:rPr>
          <w:t>未放入背包，在马路场景被撞</w:t>
        </w:r>
      </w:ins>
      <w:ins w:id="240" w:author="戴岳 daiyue" w:date="2025-02-06T09:38:00Z">
        <w:r w:rsidRPr="00375287">
          <w:rPr>
            <w:rFonts w:ascii="宋体" w:eastAsia="宋体" w:hAnsi="宋体" w:hint="eastAsia"/>
            <w:sz w:val="24"/>
            <w:szCs w:val="24"/>
            <w:rPrChange w:id="241" w:author="戴岳 daiyue" w:date="2025-02-06T11:20:00Z">
              <w:rPr>
                <w:rFonts w:eastAsia="仿宋" w:hint="eastAsia"/>
                <w:sz w:val="24"/>
              </w:rPr>
            </w:rPrChange>
          </w:rPr>
          <w:t>丢失</w:t>
        </w:r>
      </w:ins>
      <w:ins w:id="242" w:author="戴岳 daiyue" w:date="2025-02-06T09:36:00Z">
        <w:r w:rsidRPr="00375287">
          <w:rPr>
            <w:rFonts w:ascii="宋体" w:eastAsia="宋体" w:hAnsi="宋体" w:hint="eastAsia"/>
            <w:sz w:val="24"/>
            <w:szCs w:val="24"/>
            <w:rPrChange w:id="243" w:author="戴岳 daiyue" w:date="2025-02-06T11:20:00Z">
              <w:rPr>
                <w:rFonts w:eastAsia="仿宋" w:hint="eastAsia"/>
                <w:sz w:val="24"/>
              </w:rPr>
            </w:rPrChange>
          </w:rPr>
          <w:t>，</w:t>
        </w:r>
      </w:ins>
      <w:ins w:id="244" w:author="戴岳 daiyue" w:date="2025-02-06T09:39:00Z">
        <w:r w:rsidR="00146231" w:rsidRPr="00375287">
          <w:rPr>
            <w:rFonts w:ascii="宋体" w:eastAsia="宋体" w:hAnsi="宋体" w:hint="eastAsia"/>
            <w:sz w:val="24"/>
            <w:szCs w:val="24"/>
            <w:rPrChange w:id="245" w:author="戴岳 daiyue" w:date="2025-02-06T11:20:00Z">
              <w:rPr>
                <w:rFonts w:eastAsia="仿宋" w:hint="eastAsia"/>
                <w:sz w:val="24"/>
              </w:rPr>
            </w:rPrChange>
          </w:rPr>
          <w:t>会触发游戏</w:t>
        </w:r>
        <w:r w:rsidR="00146231" w:rsidRPr="00375287">
          <w:rPr>
            <w:rFonts w:ascii="宋体" w:eastAsia="宋体" w:hAnsi="宋体" w:hint="eastAsia"/>
            <w:sz w:val="24"/>
            <w:szCs w:val="24"/>
            <w:rPrChange w:id="246" w:author="戴岳 daiyue" w:date="2025-02-06T11:20:00Z">
              <w:rPr>
                <w:rFonts w:eastAsia="仿宋" w:hint="eastAsia"/>
                <w:sz w:val="24"/>
              </w:rPr>
            </w:rPrChange>
          </w:rPr>
          <w:t>BUG</w:t>
        </w:r>
        <w:r w:rsidR="00146231" w:rsidRPr="00375287">
          <w:rPr>
            <w:rFonts w:ascii="宋体" w:eastAsia="宋体" w:hAnsi="宋体" w:hint="eastAsia"/>
            <w:sz w:val="24"/>
            <w:szCs w:val="24"/>
            <w:rPrChange w:id="247" w:author="戴岳 daiyue" w:date="2025-02-06T11:20:00Z">
              <w:rPr>
                <w:rFonts w:eastAsia="仿宋" w:hint="eastAsia"/>
                <w:sz w:val="24"/>
              </w:rPr>
            </w:rPrChange>
          </w:rPr>
          <w:t>，</w:t>
        </w:r>
      </w:ins>
      <w:ins w:id="248" w:author="戴岳 daiyue" w:date="2025-02-06T09:40:00Z">
        <w:r w:rsidR="00146231" w:rsidRPr="00375287">
          <w:rPr>
            <w:rFonts w:ascii="宋体" w:eastAsia="宋体" w:hAnsi="宋体" w:hint="eastAsia"/>
            <w:sz w:val="24"/>
            <w:szCs w:val="24"/>
            <w:rPrChange w:id="249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闪回肯德基场景，根据冷辰</w:t>
        </w:r>
      </w:ins>
      <w:ins w:id="250" w:author="戴岳 daiyue" w:date="2025-02-06T09:41:00Z">
        <w:r w:rsidR="00146231" w:rsidRPr="00375287">
          <w:rPr>
            <w:rFonts w:ascii="宋体" w:eastAsia="宋体" w:hAnsi="宋体" w:hint="eastAsia"/>
            <w:sz w:val="24"/>
            <w:szCs w:val="24"/>
            <w:rPrChange w:id="251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达成的</w:t>
        </w:r>
      </w:ins>
      <w:ins w:id="252" w:author="戴岳 daiyue" w:date="2025-02-06T09:40:00Z">
        <w:r w:rsidR="00146231" w:rsidRPr="00375287">
          <w:rPr>
            <w:rFonts w:ascii="宋体" w:eastAsia="宋体" w:hAnsi="宋体" w:hint="eastAsia"/>
            <w:sz w:val="24"/>
            <w:szCs w:val="24"/>
            <w:rPrChange w:id="253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好感值，</w:t>
        </w:r>
      </w:ins>
      <w:ins w:id="254" w:author="戴岳 daiyue" w:date="2025-02-06T09:41:00Z">
        <w:r w:rsidR="00146231" w:rsidRPr="00375287">
          <w:rPr>
            <w:rFonts w:ascii="宋体" w:eastAsia="宋体" w:hAnsi="宋体" w:hint="eastAsia"/>
            <w:sz w:val="24"/>
            <w:szCs w:val="24"/>
            <w:rPrChange w:id="255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又</w:t>
        </w:r>
      </w:ins>
      <w:ins w:id="256" w:author="戴岳 daiyue" w:date="2025-02-06T09:40:00Z">
        <w:r w:rsidR="00146231" w:rsidRPr="00375287">
          <w:rPr>
            <w:rFonts w:ascii="宋体" w:eastAsia="宋体" w:hAnsi="宋体" w:hint="eastAsia"/>
            <w:sz w:val="24"/>
            <w:szCs w:val="24"/>
            <w:rPrChange w:id="257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迅速</w:t>
        </w:r>
      </w:ins>
      <w:ins w:id="258" w:author="戴岳 daiyue" w:date="2025-02-06T09:41:00Z">
        <w:r w:rsidR="00146231" w:rsidRPr="00375287">
          <w:rPr>
            <w:rFonts w:ascii="宋体" w:eastAsia="宋体" w:hAnsi="宋体" w:hint="eastAsia"/>
            <w:sz w:val="24"/>
            <w:szCs w:val="24"/>
            <w:rPrChange w:id="259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切换到马路场景。</w:t>
        </w:r>
      </w:ins>
    </w:p>
    <w:p w:rsidR="00146231" w:rsidRPr="00375287" w:rsidRDefault="00146231" w:rsidP="00BB4427">
      <w:pPr>
        <w:pStyle w:val="a3"/>
        <w:numPr>
          <w:ilvl w:val="0"/>
          <w:numId w:val="1"/>
        </w:numPr>
        <w:ind w:firstLineChars="0"/>
        <w:rPr>
          <w:ins w:id="260" w:author="戴岳 daiyue" w:date="2025-02-06T09:43:00Z"/>
          <w:rFonts w:ascii="宋体" w:eastAsia="宋体" w:hAnsi="宋体"/>
          <w:sz w:val="24"/>
          <w:szCs w:val="24"/>
          <w:rPrChange w:id="261" w:author="戴岳 daiyue" w:date="2025-02-06T11:20:00Z">
            <w:rPr>
              <w:ins w:id="262" w:author="戴岳 daiyue" w:date="2025-02-06T09:43:00Z"/>
              <w:rFonts w:ascii="宋体" w:eastAsia="宋体" w:hAnsi="宋体"/>
              <w:sz w:val="24"/>
              <w:szCs w:val="24"/>
            </w:rPr>
          </w:rPrChange>
        </w:rPr>
      </w:pPr>
      <w:ins w:id="263" w:author="戴岳 daiyue" w:date="2025-02-06T09:42:00Z">
        <w:r w:rsidRPr="00375287">
          <w:rPr>
            <w:rFonts w:ascii="宋体" w:eastAsia="宋体" w:hAnsi="宋体" w:hint="eastAsia"/>
            <w:sz w:val="24"/>
            <w:szCs w:val="24"/>
            <w:rPrChange w:id="26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lastRenderedPageBreak/>
          <w:t>医院场景，选择季极探望，</w:t>
        </w:r>
        <w:r w:rsidRPr="00375287">
          <w:rPr>
            <w:rFonts w:ascii="宋体" w:eastAsia="宋体" w:hAnsi="宋体"/>
            <w:sz w:val="24"/>
            <w:szCs w:val="24"/>
            <w:rPrChange w:id="265" w:author="戴岳 daiyue" w:date="2025-02-06T11:20:00Z">
              <w:rPr>
                <w:rFonts w:eastAsia="仿宋"/>
                <w:b/>
                <w:bCs/>
                <w:i/>
                <w:iCs/>
                <w:color w:val="BF0000"/>
                <w:sz w:val="24"/>
                <w:highlight w:val="yellow"/>
              </w:rPr>
            </w:rPrChange>
          </w:rPr>
          <w:t>季极好感</w:t>
        </w:r>
        <w:r w:rsidRPr="00375287">
          <w:rPr>
            <w:rFonts w:ascii="宋体" w:eastAsia="宋体" w:hAnsi="宋体"/>
            <w:sz w:val="24"/>
            <w:szCs w:val="24"/>
            <w:rPrChange w:id="266" w:author="戴岳 daiyue" w:date="2025-02-06T11:20:00Z">
              <w:rPr>
                <w:rFonts w:eastAsia="仿宋"/>
                <w:b/>
                <w:bCs/>
                <w:i/>
                <w:iCs/>
                <w:color w:val="BF0000"/>
                <w:sz w:val="24"/>
                <w:highlight w:val="yellow"/>
              </w:rPr>
            </w:rPrChange>
          </w:rPr>
          <w:t>+1</w:t>
        </w:r>
        <w:r w:rsidRPr="00375287">
          <w:rPr>
            <w:rFonts w:ascii="宋体" w:eastAsia="宋体" w:hAnsi="宋体" w:hint="eastAsia"/>
            <w:sz w:val="24"/>
            <w:szCs w:val="24"/>
            <w:rPrChange w:id="267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。</w:t>
        </w:r>
      </w:ins>
    </w:p>
    <w:p w:rsidR="00146231" w:rsidRPr="00375287" w:rsidRDefault="00146231" w:rsidP="00BB4427">
      <w:pPr>
        <w:pStyle w:val="a3"/>
        <w:numPr>
          <w:ilvl w:val="0"/>
          <w:numId w:val="1"/>
        </w:numPr>
        <w:ind w:firstLineChars="0"/>
        <w:rPr>
          <w:ins w:id="268" w:author="戴岳 daiyue" w:date="2025-02-06T09:47:00Z"/>
          <w:rFonts w:ascii="宋体" w:eastAsia="宋体" w:hAnsi="宋体"/>
          <w:sz w:val="24"/>
          <w:szCs w:val="24"/>
          <w:rPrChange w:id="269" w:author="戴岳 daiyue" w:date="2025-02-06T11:20:00Z">
            <w:rPr>
              <w:ins w:id="270" w:author="戴岳 daiyue" w:date="2025-02-06T09:47:00Z"/>
              <w:rFonts w:ascii="宋体" w:eastAsia="宋体" w:hAnsi="宋体"/>
              <w:sz w:val="24"/>
              <w:szCs w:val="24"/>
            </w:rPr>
          </w:rPrChange>
        </w:rPr>
      </w:pPr>
      <w:ins w:id="271" w:author="戴岳 daiyue" w:date="2025-02-06T09:43:00Z">
        <w:r w:rsidRPr="00375287">
          <w:rPr>
            <w:rFonts w:ascii="宋体" w:eastAsia="宋体" w:hAnsi="宋体" w:hint="eastAsia"/>
            <w:sz w:val="24"/>
            <w:szCs w:val="24"/>
            <w:rPrChange w:id="272" w:author="戴岳 daiyue" w:date="2025-02-06T11:20:00Z">
              <w:rPr>
                <w:rFonts w:eastAsia="仿宋" w:hint="eastAsia"/>
                <w:i/>
                <w:iCs/>
                <w:sz w:val="24"/>
              </w:rPr>
            </w:rPrChange>
          </w:rPr>
          <w:t>季亦的黑卡</w:t>
        </w:r>
        <w:r w:rsidRPr="00375287">
          <w:rPr>
            <w:rFonts w:ascii="宋体" w:eastAsia="宋体" w:hAnsi="宋体" w:hint="eastAsia"/>
            <w:sz w:val="24"/>
            <w:szCs w:val="24"/>
            <w:rPrChange w:id="273" w:author="戴岳 daiyue" w:date="2025-02-06T11:20:00Z">
              <w:rPr>
                <w:rFonts w:eastAsia="仿宋" w:hint="eastAsia"/>
                <w:i/>
                <w:iCs/>
                <w:sz w:val="24"/>
              </w:rPr>
            </w:rPrChange>
          </w:rPr>
          <w:t>，价值</w:t>
        </w:r>
        <w:r w:rsidRPr="00375287">
          <w:rPr>
            <w:rFonts w:ascii="宋体" w:eastAsia="宋体" w:hAnsi="宋体" w:hint="eastAsia"/>
            <w:sz w:val="24"/>
            <w:szCs w:val="24"/>
            <w:rPrChange w:id="274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五千万，有效期永久</w:t>
        </w:r>
      </w:ins>
      <w:ins w:id="275" w:author="戴岳 daiyue" w:date="2025-02-06T09:44:00Z">
        <w:r w:rsidRPr="00375287">
          <w:rPr>
            <w:rFonts w:ascii="宋体" w:eastAsia="宋体" w:hAnsi="宋体" w:hint="eastAsia"/>
            <w:sz w:val="24"/>
            <w:szCs w:val="24"/>
            <w:rPrChange w:id="27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。接收</w:t>
        </w:r>
        <w:r w:rsidRPr="00375287">
          <w:rPr>
            <w:rFonts w:ascii="宋体" w:eastAsia="宋体" w:hAnsi="宋体" w:hint="eastAsia"/>
            <w:sz w:val="24"/>
            <w:szCs w:val="24"/>
            <w:rPrChange w:id="277" w:author="戴岳 daiyue" w:date="2025-02-06T11:20:00Z">
              <w:rPr>
                <w:rFonts w:eastAsia="仿宋" w:hint="eastAsia"/>
                <w:b/>
                <w:bCs/>
                <w:i/>
                <w:iCs/>
                <w:sz w:val="24"/>
              </w:rPr>
            </w:rPrChange>
          </w:rPr>
          <w:t>季亦</w:t>
        </w:r>
        <w:r w:rsidRPr="00375287">
          <w:rPr>
            <w:rFonts w:ascii="宋体" w:eastAsia="宋体" w:hAnsi="宋体" w:hint="eastAsia"/>
            <w:sz w:val="24"/>
            <w:szCs w:val="24"/>
            <w:rPrChange w:id="278" w:author="戴岳 daiyue" w:date="2025-02-06T11:20:00Z">
              <w:rPr>
                <w:rFonts w:eastAsia="仿宋" w:hint="eastAsia"/>
                <w:b/>
                <w:bCs/>
                <w:i/>
                <w:iCs/>
                <w:sz w:val="24"/>
              </w:rPr>
            </w:rPrChange>
          </w:rPr>
          <w:t>黑卡，</w:t>
        </w:r>
        <w:r w:rsidRPr="00375287">
          <w:rPr>
            <w:rFonts w:ascii="宋体" w:eastAsia="宋体" w:hAnsi="宋体" w:hint="eastAsia"/>
            <w:sz w:val="24"/>
            <w:szCs w:val="24"/>
            <w:rPrChange w:id="279" w:author="戴岳 daiyue" w:date="2025-02-06T11:20:00Z">
              <w:rPr>
                <w:rFonts w:eastAsia="仿宋" w:hint="eastAsia"/>
                <w:b/>
                <w:bCs/>
                <w:i/>
                <w:iCs/>
                <w:sz w:val="24"/>
              </w:rPr>
            </w:rPrChange>
          </w:rPr>
          <w:t>季亦好感</w:t>
        </w:r>
        <w:r w:rsidRPr="00375287">
          <w:rPr>
            <w:rFonts w:ascii="宋体" w:eastAsia="宋体" w:hAnsi="宋体" w:hint="eastAsia"/>
            <w:sz w:val="24"/>
            <w:szCs w:val="24"/>
            <w:rPrChange w:id="280" w:author="戴岳 daiyue" w:date="2025-02-06T11:20:00Z">
              <w:rPr>
                <w:rFonts w:eastAsia="仿宋" w:hint="eastAsia"/>
                <w:b/>
                <w:bCs/>
                <w:i/>
                <w:iCs/>
                <w:sz w:val="24"/>
              </w:rPr>
            </w:rPrChange>
          </w:rPr>
          <w:t xml:space="preserve"> -1</w:t>
        </w:r>
      </w:ins>
      <w:ins w:id="281" w:author="戴岳 daiyue" w:date="2025-02-06T09:45:00Z">
        <w:r w:rsidRPr="00375287">
          <w:rPr>
            <w:rFonts w:ascii="宋体" w:eastAsia="宋体" w:hAnsi="宋体" w:hint="eastAsia"/>
            <w:sz w:val="24"/>
            <w:szCs w:val="24"/>
            <w:rPrChange w:id="282" w:author="戴岳 daiyue" w:date="2025-02-06T11:20:00Z">
              <w:rPr>
                <w:rFonts w:eastAsia="仿宋" w:hint="eastAsia"/>
                <w:b/>
                <w:bCs/>
                <w:i/>
                <w:iCs/>
                <w:sz w:val="24"/>
              </w:rPr>
            </w:rPrChange>
          </w:rPr>
          <w:t>，游戏结束</w:t>
        </w:r>
        <w:r w:rsidRPr="00375287">
          <w:rPr>
            <w:rFonts w:ascii="宋体" w:eastAsia="宋体" w:hAnsi="宋体" w:hint="eastAsia"/>
            <w:sz w:val="24"/>
            <w:szCs w:val="24"/>
            <w:rPrChange w:id="283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结算</w:t>
        </w:r>
        <w:r w:rsidRPr="00375287">
          <w:rPr>
            <w:rFonts w:ascii="宋体" w:eastAsia="宋体" w:hAnsi="宋体" w:hint="eastAsia"/>
            <w:sz w:val="24"/>
            <w:szCs w:val="24"/>
            <w:rPrChange w:id="284" w:author="戴岳 daiyue" w:date="2025-02-06T11:20:00Z">
              <w:rPr>
                <w:rFonts w:eastAsia="仿宋" w:hint="eastAsia"/>
                <w:b/>
                <w:bCs/>
                <w:i/>
                <w:iCs/>
                <w:sz w:val="24"/>
              </w:rPr>
            </w:rPrChange>
          </w:rPr>
          <w:t>，</w:t>
        </w:r>
        <w:r w:rsidRPr="00375287">
          <w:rPr>
            <w:rFonts w:ascii="宋体" w:eastAsia="宋体" w:hAnsi="宋体" w:hint="eastAsia"/>
            <w:sz w:val="24"/>
            <w:szCs w:val="24"/>
            <w:rPrChange w:id="285" w:author="戴岳 daiyue" w:date="2025-02-06T11:20:00Z">
              <w:rPr>
                <w:rFonts w:eastAsia="仿宋" w:hint="eastAsia"/>
                <w:b/>
                <w:bCs/>
                <w:i/>
                <w:iCs/>
                <w:sz w:val="24"/>
              </w:rPr>
            </w:rPrChange>
          </w:rPr>
          <w:t>季亦</w:t>
        </w:r>
        <w:r w:rsidRPr="00375287">
          <w:rPr>
            <w:rFonts w:ascii="宋体" w:eastAsia="宋体" w:hAnsi="宋体" w:hint="eastAsia"/>
            <w:sz w:val="24"/>
            <w:szCs w:val="24"/>
            <w:rPrChange w:id="286" w:author="戴岳 daiyue" w:date="2025-02-06T11:20:00Z">
              <w:rPr>
                <w:rFonts w:eastAsia="仿宋" w:hint="eastAsia"/>
                <w:b/>
                <w:bCs/>
                <w:i/>
                <w:iCs/>
                <w:sz w:val="24"/>
              </w:rPr>
            </w:rPrChange>
          </w:rPr>
          <w:t>达成</w:t>
        </w:r>
        <w:r w:rsidRPr="00375287">
          <w:rPr>
            <w:rFonts w:ascii="宋体" w:eastAsia="宋体" w:hAnsi="宋体" w:hint="eastAsia"/>
            <w:sz w:val="24"/>
            <w:szCs w:val="24"/>
            <w:rPrChange w:id="287" w:author="戴岳 daiyue" w:date="2025-02-06T11:20:00Z">
              <w:rPr>
                <w:rFonts w:eastAsia="仿宋" w:hint="eastAsia"/>
                <w:b/>
                <w:bCs/>
                <w:i/>
                <w:iCs/>
                <w:sz w:val="24"/>
              </w:rPr>
            </w:rPrChange>
          </w:rPr>
          <w:t>he</w:t>
        </w:r>
      </w:ins>
      <w:ins w:id="288" w:author="戴岳 daiyue" w:date="2025-02-06T09:46:00Z">
        <w:r w:rsidRPr="00375287">
          <w:rPr>
            <w:rFonts w:ascii="宋体" w:eastAsia="宋体" w:hAnsi="宋体" w:hint="eastAsia"/>
            <w:sz w:val="24"/>
            <w:szCs w:val="24"/>
            <w:rPrChange w:id="289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。</w:t>
        </w:r>
      </w:ins>
    </w:p>
    <w:p w:rsidR="00D1135F" w:rsidRPr="00375287" w:rsidRDefault="00D1135F" w:rsidP="00166E9B">
      <w:pPr>
        <w:ind w:firstLine="360"/>
        <w:rPr>
          <w:ins w:id="290" w:author="戴岳 daiyue" w:date="2025-02-06T10:10:00Z"/>
          <w:rFonts w:ascii="宋体" w:eastAsia="宋体" w:hAnsi="宋体"/>
          <w:sz w:val="24"/>
          <w:szCs w:val="24"/>
          <w:rPrChange w:id="291" w:author="戴岳 daiyue" w:date="2025-02-06T11:20:00Z">
            <w:rPr>
              <w:ins w:id="292" w:author="戴岳 daiyue" w:date="2025-02-06T10:10:00Z"/>
              <w:rFonts w:ascii="宋体" w:eastAsia="宋体" w:hAnsi="宋体"/>
              <w:sz w:val="24"/>
              <w:szCs w:val="24"/>
            </w:rPr>
          </w:rPrChange>
        </w:rPr>
      </w:pPr>
      <w:ins w:id="293" w:author="戴岳 daiyue" w:date="2025-02-06T09:48:00Z">
        <w:r w:rsidRPr="00375287">
          <w:rPr>
            <w:rFonts w:ascii="宋体" w:eastAsia="宋体" w:hAnsi="宋体" w:hint="eastAsia"/>
            <w:sz w:val="24"/>
            <w:szCs w:val="24"/>
            <w:rPrChange w:id="29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综上所述，</w:t>
        </w:r>
      </w:ins>
      <w:ins w:id="295" w:author="戴岳 daiyue" w:date="2025-02-06T09:59:00Z">
        <w:r w:rsidR="0067510F" w:rsidRPr="00375287">
          <w:rPr>
            <w:rFonts w:ascii="宋体" w:eastAsia="宋体" w:hAnsi="宋体" w:hint="eastAsia"/>
            <w:sz w:val="24"/>
            <w:szCs w:val="24"/>
            <w:rPrChange w:id="29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并</w:t>
        </w:r>
      </w:ins>
      <w:proofErr w:type="gramStart"/>
      <w:ins w:id="297" w:author="戴岳 daiyue" w:date="2025-02-06T10:04:00Z">
        <w:r w:rsidR="0067510F" w:rsidRPr="00375287">
          <w:rPr>
            <w:rFonts w:ascii="宋体" w:eastAsia="宋体" w:hAnsi="宋体" w:hint="eastAsia"/>
            <w:sz w:val="24"/>
            <w:szCs w:val="24"/>
            <w:rPrChange w:id="29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结合</w:t>
        </w:r>
      </w:ins>
      <w:ins w:id="299" w:author="戴岳 daiyue" w:date="2025-02-06T09:59:00Z">
        <w:r w:rsidR="0067510F" w:rsidRPr="00375287">
          <w:rPr>
            <w:rFonts w:ascii="宋体" w:eastAsia="宋体" w:hAnsi="宋体" w:hint="eastAsia"/>
            <w:sz w:val="24"/>
            <w:szCs w:val="24"/>
            <w:rPrChange w:id="300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白茂</w:t>
        </w:r>
      </w:ins>
      <w:ins w:id="301" w:author="戴岳 daiyue" w:date="2025-02-06T10:05:00Z">
        <w:r w:rsidR="0067510F" w:rsidRPr="00375287">
          <w:rPr>
            <w:rFonts w:ascii="宋体" w:eastAsia="宋体" w:hAnsi="宋体" w:hint="eastAsia"/>
            <w:sz w:val="24"/>
            <w:szCs w:val="24"/>
            <w:rPrChange w:id="302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的</w:t>
        </w:r>
      </w:ins>
      <w:proofErr w:type="gramEnd"/>
      <w:ins w:id="303" w:author="戴岳 daiyue" w:date="2025-02-06T09:59:00Z">
        <w:r w:rsidR="0067510F" w:rsidRPr="00375287">
          <w:rPr>
            <w:rFonts w:ascii="宋体" w:eastAsia="宋体" w:hAnsi="宋体" w:hint="eastAsia"/>
            <w:sz w:val="24"/>
            <w:szCs w:val="24"/>
            <w:rPrChange w:id="30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总结，</w:t>
        </w:r>
      </w:ins>
      <w:ins w:id="305" w:author="戴岳 daiyue" w:date="2025-02-06T10:05:00Z">
        <w:r w:rsidR="0067510F" w:rsidRPr="00375287">
          <w:rPr>
            <w:rFonts w:ascii="宋体" w:eastAsia="宋体" w:hAnsi="宋体" w:hint="eastAsia"/>
            <w:sz w:val="24"/>
            <w:szCs w:val="24"/>
            <w:rPrChange w:id="30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再次梳理出一些信息，</w:t>
        </w:r>
      </w:ins>
      <w:ins w:id="307" w:author="戴岳 daiyue" w:date="2025-02-06T09:48:00Z">
        <w:r w:rsidRPr="00375287">
          <w:rPr>
            <w:rFonts w:ascii="宋体" w:eastAsia="宋体" w:hAnsi="宋体" w:hint="eastAsia"/>
            <w:sz w:val="24"/>
            <w:szCs w:val="24"/>
            <w:rPrChange w:id="308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所有地图的</w:t>
        </w:r>
        <w:r w:rsidRPr="00375287">
          <w:rPr>
            <w:rFonts w:ascii="宋体" w:eastAsia="宋体" w:hAnsi="宋体" w:hint="eastAsia"/>
            <w:sz w:val="24"/>
            <w:szCs w:val="24"/>
            <w:rPrChange w:id="309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NPC</w:t>
        </w:r>
        <w:r w:rsidRPr="00375287">
          <w:rPr>
            <w:rFonts w:ascii="宋体" w:eastAsia="宋体" w:hAnsi="宋体" w:hint="eastAsia"/>
            <w:sz w:val="24"/>
            <w:szCs w:val="24"/>
            <w:rPrChange w:id="310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和场景都是系统预设好的，游戏没有存档和返回，</w:t>
        </w:r>
        <w:proofErr w:type="gramStart"/>
        <w:r w:rsidRPr="00375287">
          <w:rPr>
            <w:rFonts w:ascii="宋体" w:eastAsia="宋体" w:hAnsi="宋体" w:hint="eastAsia"/>
            <w:sz w:val="24"/>
            <w:szCs w:val="24"/>
            <w:rPrChange w:id="311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白茂没有</w:t>
        </w:r>
        <w:proofErr w:type="gramEnd"/>
        <w:r w:rsidRPr="00375287">
          <w:rPr>
            <w:rFonts w:ascii="宋体" w:eastAsia="宋体" w:hAnsi="宋体" w:hint="eastAsia"/>
            <w:sz w:val="24"/>
            <w:szCs w:val="24"/>
            <w:rPrChange w:id="312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办法自己离开当前场景。每个场景的切换都由系统决定，每个</w:t>
        </w:r>
        <w:r w:rsidRPr="00375287">
          <w:rPr>
            <w:rFonts w:ascii="宋体" w:eastAsia="宋体" w:hAnsi="宋体" w:hint="eastAsia"/>
            <w:sz w:val="24"/>
            <w:szCs w:val="24"/>
            <w:rPrChange w:id="313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NPC</w:t>
        </w:r>
        <w:r w:rsidRPr="00375287">
          <w:rPr>
            <w:rFonts w:ascii="宋体" w:eastAsia="宋体" w:hAnsi="宋体" w:hint="eastAsia"/>
            <w:sz w:val="24"/>
            <w:szCs w:val="24"/>
            <w:rPrChange w:id="314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出现的场景也是根据好感度决定的。</w:t>
        </w:r>
      </w:ins>
      <w:ins w:id="315" w:author="戴岳 daiyue" w:date="2025-02-06T09:49:00Z">
        <w:r w:rsidR="00166E9B" w:rsidRPr="00375287">
          <w:rPr>
            <w:rFonts w:ascii="宋体" w:eastAsia="宋体" w:hAnsi="宋体" w:hint="eastAsia"/>
            <w:sz w:val="24"/>
            <w:szCs w:val="24"/>
            <w:rPrChange w:id="316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游戏只要进入</w:t>
        </w:r>
        <w:proofErr w:type="spellStart"/>
        <w:r w:rsidR="00166E9B" w:rsidRPr="00375287">
          <w:rPr>
            <w:rFonts w:ascii="宋体" w:eastAsia="宋体" w:hAnsi="宋体" w:hint="eastAsia"/>
            <w:sz w:val="24"/>
            <w:szCs w:val="24"/>
            <w:rPrChange w:id="317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livehouse</w:t>
        </w:r>
        <w:proofErr w:type="spellEnd"/>
        <w:r w:rsidR="00166E9B" w:rsidRPr="00375287">
          <w:rPr>
            <w:rFonts w:ascii="宋体" w:eastAsia="宋体" w:hAnsi="宋体" w:hint="eastAsia"/>
            <w:sz w:val="24"/>
            <w:szCs w:val="24"/>
            <w:rPrChange w:id="318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，除了接收黑卡或者攻略清茶，就没有任何离开的办法。</w:t>
        </w:r>
        <w:proofErr w:type="spellStart"/>
        <w:r w:rsidR="00166E9B" w:rsidRPr="00375287">
          <w:rPr>
            <w:rFonts w:ascii="宋体" w:eastAsia="宋体" w:hAnsi="宋体" w:hint="eastAsia"/>
            <w:sz w:val="24"/>
            <w:szCs w:val="24"/>
            <w:rPrChange w:id="319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livehouse</w:t>
        </w:r>
        <w:proofErr w:type="spellEnd"/>
        <w:r w:rsidR="00166E9B" w:rsidRPr="00375287">
          <w:rPr>
            <w:rFonts w:ascii="宋体" w:eastAsia="宋体" w:hAnsi="宋体" w:hint="eastAsia"/>
            <w:sz w:val="24"/>
            <w:szCs w:val="24"/>
            <w:rPrChange w:id="320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就是游戏的终点。</w:t>
        </w:r>
      </w:ins>
      <w:ins w:id="321" w:author="戴岳 daiyue" w:date="2025-02-06T09:50:00Z">
        <w:r w:rsidR="00166E9B" w:rsidRPr="00375287">
          <w:rPr>
            <w:rFonts w:ascii="宋体" w:eastAsia="宋体" w:hAnsi="宋体" w:hint="eastAsia"/>
            <w:sz w:val="24"/>
            <w:szCs w:val="24"/>
            <w:rPrChange w:id="322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不进入</w:t>
        </w:r>
      </w:ins>
      <w:ins w:id="323" w:author="戴岳 daiyue" w:date="2025-02-06T09:51:00Z">
        <w:r w:rsidR="00166E9B" w:rsidRPr="00375287">
          <w:rPr>
            <w:rFonts w:ascii="宋体" w:eastAsia="宋体" w:hAnsi="宋体" w:hint="eastAsia"/>
            <w:sz w:val="24"/>
            <w:szCs w:val="24"/>
            <w:rPrChange w:id="324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清茶</w:t>
        </w:r>
      </w:ins>
      <w:ins w:id="325" w:author="戴岳 daiyue" w:date="2025-02-06T09:57:00Z">
        <w:r w:rsidR="00A80CDE" w:rsidRPr="00375287">
          <w:rPr>
            <w:rFonts w:ascii="宋体" w:eastAsia="宋体" w:hAnsi="宋体" w:hint="eastAsia"/>
            <w:sz w:val="24"/>
            <w:szCs w:val="24"/>
            <w:rPrChange w:id="32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的主</w:t>
        </w:r>
      </w:ins>
      <w:ins w:id="327" w:author="戴岳 daiyue" w:date="2025-02-06T09:50:00Z">
        <w:r w:rsidR="00166E9B" w:rsidRPr="00375287">
          <w:rPr>
            <w:rFonts w:ascii="宋体" w:eastAsia="宋体" w:hAnsi="宋体" w:hint="eastAsia"/>
            <w:sz w:val="24"/>
            <w:szCs w:val="24"/>
            <w:rPrChange w:id="328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线，唯一离开的办法就是接受季亦的黑卡</w:t>
        </w:r>
        <w:r w:rsidR="00166E9B" w:rsidRPr="00375287">
          <w:rPr>
            <w:rFonts w:ascii="宋体" w:eastAsia="宋体" w:hAnsi="宋体" w:hint="eastAsia"/>
            <w:sz w:val="24"/>
            <w:szCs w:val="24"/>
            <w:rPrChange w:id="329" w:author="戴岳 daiyue" w:date="2025-02-06T11:20:00Z">
              <w:rPr>
                <w:rFonts w:eastAsia="仿宋" w:hint="eastAsia"/>
                <w:sz w:val="24"/>
              </w:rPr>
            </w:rPrChange>
          </w:rPr>
          <w:t>。</w:t>
        </w:r>
      </w:ins>
      <w:ins w:id="330" w:author="戴岳 daiyue" w:date="2025-02-06T09:52:00Z">
        <w:r w:rsidR="00166E9B" w:rsidRPr="00375287">
          <w:rPr>
            <w:rFonts w:ascii="宋体" w:eastAsia="宋体" w:hAnsi="宋体" w:hint="eastAsia"/>
            <w:sz w:val="24"/>
            <w:szCs w:val="24"/>
            <w:rPrChange w:id="331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接受季亦黑卡</w:t>
        </w:r>
        <w:r w:rsidR="00166E9B" w:rsidRPr="00375287">
          <w:rPr>
            <w:rFonts w:ascii="宋体" w:eastAsia="宋体" w:hAnsi="宋体" w:hint="eastAsia"/>
            <w:sz w:val="24"/>
            <w:szCs w:val="24"/>
            <w:rPrChange w:id="332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，游戏立马结束，</w:t>
        </w:r>
      </w:ins>
      <w:ins w:id="333" w:author="戴岳 daiyue" w:date="2025-02-06T09:50:00Z">
        <w:r w:rsidR="00166E9B" w:rsidRPr="00375287">
          <w:rPr>
            <w:rFonts w:ascii="宋体" w:eastAsia="宋体" w:hAnsi="宋体" w:hint="eastAsia"/>
            <w:sz w:val="24"/>
            <w:szCs w:val="24"/>
            <w:rPrChange w:id="334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几乎不可能打出全员</w:t>
        </w:r>
        <w:r w:rsidR="00166E9B" w:rsidRPr="00375287">
          <w:rPr>
            <w:rFonts w:ascii="宋体" w:eastAsia="宋体" w:hAnsi="宋体" w:hint="eastAsia"/>
            <w:sz w:val="24"/>
            <w:szCs w:val="24"/>
            <w:rPrChange w:id="335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he</w:t>
        </w:r>
        <w:r w:rsidR="00166E9B" w:rsidRPr="00375287">
          <w:rPr>
            <w:rFonts w:ascii="宋体" w:eastAsia="宋体" w:hAnsi="宋体" w:hint="eastAsia"/>
            <w:sz w:val="24"/>
            <w:szCs w:val="24"/>
            <w:rPrChange w:id="336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，因为清茶的</w:t>
        </w:r>
        <w:r w:rsidR="00166E9B" w:rsidRPr="00375287">
          <w:rPr>
            <w:rFonts w:ascii="宋体" w:eastAsia="宋体" w:hAnsi="宋体" w:hint="eastAsia"/>
            <w:sz w:val="24"/>
            <w:szCs w:val="24"/>
            <w:rPrChange w:id="337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he</w:t>
        </w:r>
        <w:r w:rsidR="00166E9B" w:rsidRPr="00375287">
          <w:rPr>
            <w:rFonts w:ascii="宋体" w:eastAsia="宋体" w:hAnsi="宋体" w:hint="eastAsia"/>
            <w:sz w:val="24"/>
            <w:szCs w:val="24"/>
            <w:rPrChange w:id="338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完成条件在</w:t>
        </w:r>
      </w:ins>
      <w:ins w:id="339" w:author="戴岳 daiyue" w:date="2025-02-06T09:52:00Z">
        <w:r w:rsidR="00166E9B" w:rsidRPr="00375287">
          <w:rPr>
            <w:rFonts w:ascii="宋体" w:eastAsia="宋体" w:hAnsi="宋体" w:hint="eastAsia"/>
            <w:sz w:val="24"/>
            <w:szCs w:val="24"/>
            <w:rPrChange w:id="340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接受季亦的黑卡</w:t>
        </w:r>
      </w:ins>
      <w:ins w:id="341" w:author="戴岳 daiyue" w:date="2025-02-06T09:50:00Z">
        <w:r w:rsidR="00166E9B" w:rsidRPr="00375287">
          <w:rPr>
            <w:rFonts w:ascii="宋体" w:eastAsia="宋体" w:hAnsi="宋体" w:hint="eastAsia"/>
            <w:sz w:val="24"/>
            <w:szCs w:val="24"/>
            <w:rPrChange w:id="342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之后</w:t>
        </w:r>
      </w:ins>
      <w:ins w:id="343" w:author="戴岳 daiyue" w:date="2025-02-06T09:53:00Z">
        <w:r w:rsidR="00166E9B" w:rsidRPr="00375287">
          <w:rPr>
            <w:rFonts w:ascii="宋体" w:eastAsia="宋体" w:hAnsi="宋体" w:hint="eastAsia"/>
            <w:sz w:val="24"/>
            <w:szCs w:val="24"/>
            <w:rPrChange w:id="34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（无法</w:t>
        </w:r>
      </w:ins>
      <w:ins w:id="345" w:author="戴岳 daiyue" w:date="2025-02-06T09:54:00Z">
        <w:r w:rsidR="00166E9B" w:rsidRPr="00375287">
          <w:rPr>
            <w:rFonts w:ascii="宋体" w:eastAsia="宋体" w:hAnsi="宋体" w:hint="eastAsia"/>
            <w:sz w:val="24"/>
            <w:szCs w:val="24"/>
            <w:rPrChange w:id="34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在</w:t>
        </w:r>
        <w:r w:rsidR="00166E9B" w:rsidRPr="00375287">
          <w:rPr>
            <w:rFonts w:ascii="宋体" w:eastAsia="宋体" w:hAnsi="宋体"/>
            <w:sz w:val="24"/>
            <w:szCs w:val="24"/>
            <w:rPrChange w:id="347" w:author="戴岳 daiyue" w:date="2025-02-06T11:20:00Z">
              <w:rPr>
                <w:rFonts w:eastAsia="仿宋"/>
                <w:color w:val="BF0000"/>
                <w:sz w:val="24"/>
              </w:rPr>
            </w:rPrChange>
          </w:rPr>
          <w:t>和季亦对话前进入休息室</w:t>
        </w:r>
        <w:r w:rsidR="00166E9B" w:rsidRPr="00375287">
          <w:rPr>
            <w:rFonts w:ascii="宋体" w:eastAsia="宋体" w:hAnsi="宋体" w:hint="eastAsia"/>
            <w:sz w:val="24"/>
            <w:szCs w:val="24"/>
            <w:rPrChange w:id="348" w:author="戴岳 daiyue" w:date="2025-02-06T11:20:00Z">
              <w:rPr>
                <w:rFonts w:eastAsia="仿宋" w:hint="eastAsia"/>
                <w:color w:val="BF0000"/>
                <w:sz w:val="24"/>
              </w:rPr>
            </w:rPrChange>
          </w:rPr>
          <w:t>，开启对话，</w:t>
        </w:r>
        <w:r w:rsidR="00166E9B" w:rsidRPr="00375287">
          <w:rPr>
            <w:rFonts w:ascii="宋体" w:eastAsia="宋体" w:hAnsi="宋体"/>
            <w:sz w:val="24"/>
            <w:szCs w:val="24"/>
            <w:rPrChange w:id="349" w:author="戴岳 daiyue" w:date="2025-02-06T11:20:00Z">
              <w:rPr>
                <w:rFonts w:eastAsia="仿宋"/>
                <w:color w:val="BF0000"/>
                <w:sz w:val="24"/>
              </w:rPr>
            </w:rPrChange>
          </w:rPr>
          <w:t>提前阻止清茶喝下</w:t>
        </w:r>
      </w:ins>
      <w:ins w:id="350" w:author="戴岳 daiyue" w:date="2025-02-06T09:55:00Z">
        <w:r w:rsidR="00166E9B" w:rsidRPr="00375287">
          <w:rPr>
            <w:rFonts w:ascii="宋体" w:eastAsia="宋体" w:hAnsi="宋体" w:hint="eastAsia"/>
            <w:sz w:val="24"/>
            <w:szCs w:val="24"/>
            <w:rPrChange w:id="351" w:author="戴岳 daiyue" w:date="2025-02-06T11:20:00Z">
              <w:rPr>
                <w:rFonts w:eastAsia="仿宋" w:hint="eastAsia"/>
                <w:color w:val="BF0000"/>
                <w:sz w:val="24"/>
              </w:rPr>
            </w:rPrChange>
          </w:rPr>
          <w:t>投毒</w:t>
        </w:r>
      </w:ins>
      <w:ins w:id="352" w:author="戴岳 daiyue" w:date="2025-02-06T09:54:00Z">
        <w:r w:rsidR="00166E9B" w:rsidRPr="00375287">
          <w:rPr>
            <w:rFonts w:ascii="宋体" w:eastAsia="宋体" w:hAnsi="宋体"/>
            <w:sz w:val="24"/>
            <w:szCs w:val="24"/>
            <w:rPrChange w:id="353" w:author="戴岳 daiyue" w:date="2025-02-06T11:20:00Z">
              <w:rPr>
                <w:rFonts w:eastAsia="仿宋"/>
                <w:color w:val="BF0000"/>
                <w:sz w:val="24"/>
              </w:rPr>
            </w:rPrChange>
          </w:rPr>
          <w:t>绿茶</w:t>
        </w:r>
      </w:ins>
      <w:ins w:id="354" w:author="戴岳 daiyue" w:date="2025-02-06T09:53:00Z">
        <w:r w:rsidR="00166E9B" w:rsidRPr="00375287">
          <w:rPr>
            <w:rFonts w:ascii="宋体" w:eastAsia="宋体" w:hAnsi="宋体" w:hint="eastAsia"/>
            <w:sz w:val="24"/>
            <w:szCs w:val="24"/>
            <w:rPrChange w:id="355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）</w:t>
        </w:r>
      </w:ins>
      <w:ins w:id="356" w:author="戴岳 daiyue" w:date="2025-02-06T09:56:00Z">
        <w:r w:rsidR="00A80CDE" w:rsidRPr="00375287">
          <w:rPr>
            <w:rFonts w:ascii="宋体" w:eastAsia="宋体" w:hAnsi="宋体" w:hint="eastAsia"/>
            <w:sz w:val="24"/>
            <w:szCs w:val="24"/>
            <w:rPrChange w:id="357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</w:t>
        </w:r>
        <w:r w:rsidR="00A80CDE" w:rsidRPr="00375287">
          <w:rPr>
            <w:rFonts w:ascii="宋体" w:eastAsia="宋体" w:hAnsi="宋体" w:hint="eastAsia"/>
            <w:sz w:val="24"/>
            <w:szCs w:val="24"/>
            <w:rPrChange w:id="358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进入清茶的主线，</w:t>
        </w:r>
        <w:r w:rsidR="00A80CDE" w:rsidRPr="00375287">
          <w:rPr>
            <w:rFonts w:ascii="宋体" w:eastAsia="宋体" w:hAnsi="宋体" w:hint="eastAsia"/>
            <w:sz w:val="24"/>
            <w:szCs w:val="24"/>
            <w:rPrChange w:id="359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要</w:t>
        </w:r>
      </w:ins>
      <w:ins w:id="360" w:author="戴岳 daiyue" w:date="2025-02-06T09:57:00Z">
        <w:r w:rsidR="00A80CDE" w:rsidRPr="00375287">
          <w:rPr>
            <w:rFonts w:ascii="宋体" w:eastAsia="宋体" w:hAnsi="宋体" w:hint="eastAsia"/>
            <w:sz w:val="24"/>
            <w:szCs w:val="24"/>
            <w:rPrChange w:id="361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控制住</w:t>
        </w:r>
      </w:ins>
      <w:ins w:id="362" w:author="戴岳 daiyue" w:date="2025-02-06T09:56:00Z">
        <w:r w:rsidR="00A80CDE" w:rsidRPr="00375287">
          <w:rPr>
            <w:rFonts w:ascii="宋体" w:eastAsia="宋体" w:hAnsi="宋体" w:hint="eastAsia"/>
            <w:sz w:val="24"/>
            <w:szCs w:val="24"/>
            <w:rPrChange w:id="363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清茶</w:t>
        </w:r>
      </w:ins>
      <w:ins w:id="364" w:author="戴岳 daiyue" w:date="2025-02-06T09:57:00Z">
        <w:r w:rsidR="00A80CDE" w:rsidRPr="00375287">
          <w:rPr>
            <w:rFonts w:ascii="宋体" w:eastAsia="宋体" w:hAnsi="宋体" w:hint="eastAsia"/>
            <w:sz w:val="24"/>
            <w:szCs w:val="24"/>
            <w:rPrChange w:id="365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的好感</w:t>
        </w:r>
        <w:proofErr w:type="gramStart"/>
        <w:r w:rsidR="00A80CDE" w:rsidRPr="00375287">
          <w:rPr>
            <w:rFonts w:ascii="宋体" w:eastAsia="宋体" w:hAnsi="宋体" w:hint="eastAsia"/>
            <w:sz w:val="24"/>
            <w:szCs w:val="24"/>
            <w:rPrChange w:id="366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值避免</w:t>
        </w:r>
        <w:proofErr w:type="gramEnd"/>
        <w:r w:rsidR="00A80CDE" w:rsidRPr="00375287">
          <w:rPr>
            <w:rFonts w:ascii="宋体" w:eastAsia="宋体" w:hAnsi="宋体" w:hint="eastAsia"/>
            <w:sz w:val="24"/>
            <w:szCs w:val="24"/>
            <w:rPrChange w:id="367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进入清茶的</w:t>
        </w:r>
      </w:ins>
      <w:ins w:id="368" w:author="戴岳 daiyue" w:date="2025-02-06T09:56:00Z">
        <w:r w:rsidR="00A80CDE" w:rsidRPr="00375287">
          <w:rPr>
            <w:rFonts w:ascii="宋体" w:eastAsia="宋体" w:hAnsi="宋体" w:hint="eastAsia"/>
            <w:sz w:val="24"/>
            <w:szCs w:val="24"/>
            <w:rPrChange w:id="369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love</w:t>
        </w:r>
        <w:r w:rsidR="00A80CDE" w:rsidRPr="00375287">
          <w:rPr>
            <w:rFonts w:ascii="宋体" w:eastAsia="宋体" w:hAnsi="宋体" w:hint="eastAsia"/>
            <w:sz w:val="24"/>
            <w:szCs w:val="24"/>
            <w:rPrChange w:id="370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线</w:t>
        </w:r>
      </w:ins>
      <w:ins w:id="371" w:author="戴岳 daiyue" w:date="2025-02-06T09:57:00Z">
        <w:r w:rsidR="00A80CDE" w:rsidRPr="00375287">
          <w:rPr>
            <w:rFonts w:ascii="宋体" w:eastAsia="宋体" w:hAnsi="宋体" w:hint="eastAsia"/>
            <w:sz w:val="24"/>
            <w:szCs w:val="24"/>
            <w:rPrChange w:id="372" w:author="戴岳 daiyue" w:date="2025-02-06T11:20:00Z">
              <w:rPr>
                <w:rFonts w:eastAsia="仿宋" w:hint="eastAsia"/>
                <w:sz w:val="24"/>
              </w:rPr>
            </w:rPrChange>
          </w:rPr>
          <w:t>。</w:t>
        </w:r>
      </w:ins>
      <w:ins w:id="373" w:author="戴岳 daiyue" w:date="2025-02-06T10:00:00Z">
        <w:r w:rsidR="0067510F" w:rsidRPr="00375287">
          <w:rPr>
            <w:rFonts w:ascii="宋体" w:eastAsia="宋体" w:hAnsi="宋体" w:hint="eastAsia"/>
            <w:sz w:val="24"/>
            <w:szCs w:val="24"/>
            <w:rPrChange w:id="374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无论是阻止清茶喝下有辣椒油的绿茶，还是推出作案人，都能增加</w:t>
        </w:r>
        <w:r w:rsidR="0067510F" w:rsidRPr="00375287">
          <w:rPr>
            <w:rFonts w:ascii="宋体" w:eastAsia="宋体" w:hAnsi="宋体" w:hint="eastAsia"/>
            <w:sz w:val="24"/>
            <w:szCs w:val="24"/>
            <w:rPrChange w:id="375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2</w:t>
        </w:r>
        <w:r w:rsidR="0067510F" w:rsidRPr="00375287">
          <w:rPr>
            <w:rFonts w:ascii="宋体" w:eastAsia="宋体" w:hAnsi="宋体" w:hint="eastAsia"/>
            <w:sz w:val="24"/>
            <w:szCs w:val="24"/>
            <w:rPrChange w:id="376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点清茶好感度</w:t>
        </w:r>
        <w:r w:rsidR="0067510F" w:rsidRPr="00375287">
          <w:rPr>
            <w:rFonts w:ascii="宋体" w:eastAsia="宋体" w:hAnsi="宋体" w:hint="eastAsia"/>
            <w:sz w:val="24"/>
            <w:szCs w:val="24"/>
            <w:rPrChange w:id="377" w:author="戴岳 daiyue" w:date="2025-02-06T11:20:00Z">
              <w:rPr>
                <w:rFonts w:eastAsia="仿宋" w:hint="eastAsia"/>
                <w:sz w:val="24"/>
              </w:rPr>
            </w:rPrChange>
          </w:rPr>
          <w:t>，系统会强制她走完</w:t>
        </w:r>
        <w:r w:rsidR="0067510F" w:rsidRPr="00375287">
          <w:rPr>
            <w:rFonts w:ascii="宋体" w:eastAsia="宋体" w:hAnsi="宋体" w:hint="eastAsia"/>
            <w:sz w:val="24"/>
            <w:szCs w:val="24"/>
            <w:rPrChange w:id="378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清茶</w:t>
        </w:r>
        <w:r w:rsidR="0067510F" w:rsidRPr="00375287">
          <w:rPr>
            <w:rFonts w:ascii="宋体" w:eastAsia="宋体" w:hAnsi="宋体" w:hint="eastAsia"/>
            <w:sz w:val="24"/>
            <w:szCs w:val="24"/>
            <w:rPrChange w:id="379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love</w:t>
        </w:r>
        <w:r w:rsidR="0067510F" w:rsidRPr="00375287">
          <w:rPr>
            <w:rFonts w:ascii="宋体" w:eastAsia="宋体" w:hAnsi="宋体" w:hint="eastAsia"/>
            <w:sz w:val="24"/>
            <w:szCs w:val="24"/>
            <w:rPrChange w:id="380" w:author="戴岳 daiyue" w:date="2025-02-06T11:20:00Z">
              <w:rPr>
                <w:rFonts w:eastAsia="仿宋" w:hint="eastAsia"/>
                <w:sz w:val="24"/>
                <w:highlight w:val="yellow"/>
              </w:rPr>
            </w:rPrChange>
          </w:rPr>
          <w:t>线</w:t>
        </w:r>
        <w:r w:rsidR="0067510F" w:rsidRPr="00375287">
          <w:rPr>
            <w:rFonts w:ascii="宋体" w:eastAsia="宋体" w:hAnsi="宋体" w:hint="eastAsia"/>
            <w:sz w:val="24"/>
            <w:szCs w:val="24"/>
            <w:rPrChange w:id="381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（所以必须</w:t>
        </w:r>
      </w:ins>
      <w:ins w:id="382" w:author="戴岳 daiyue" w:date="2025-02-06T10:03:00Z">
        <w:r w:rsidR="0067510F" w:rsidRPr="00375287">
          <w:rPr>
            <w:rFonts w:ascii="宋体" w:eastAsia="宋体" w:hAnsi="宋体" w:hint="eastAsia"/>
            <w:sz w:val="24"/>
            <w:szCs w:val="24"/>
            <w:rPrChange w:id="383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在此时</w:t>
        </w:r>
      </w:ins>
      <w:ins w:id="384" w:author="戴岳 daiyue" w:date="2025-02-06T10:01:00Z">
        <w:r w:rsidR="0067510F" w:rsidRPr="00375287">
          <w:rPr>
            <w:rFonts w:ascii="宋体" w:eastAsia="宋体" w:hAnsi="宋体" w:hint="eastAsia"/>
            <w:sz w:val="24"/>
            <w:szCs w:val="24"/>
            <w:rPrChange w:id="385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利用游戏BUG</w:t>
        </w:r>
      </w:ins>
      <w:ins w:id="386" w:author="戴岳 daiyue" w:date="2025-02-06T10:00:00Z">
        <w:r w:rsidR="0067510F" w:rsidRPr="00375287">
          <w:rPr>
            <w:rFonts w:ascii="宋体" w:eastAsia="宋体" w:hAnsi="宋体" w:hint="eastAsia"/>
            <w:sz w:val="24"/>
            <w:szCs w:val="24"/>
            <w:rPrChange w:id="387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）</w:t>
        </w:r>
        <w:r w:rsidR="0067510F" w:rsidRPr="00375287">
          <w:rPr>
            <w:rFonts w:ascii="宋体" w:eastAsia="宋体" w:hAnsi="宋体" w:hint="eastAsia"/>
            <w:sz w:val="24"/>
            <w:szCs w:val="24"/>
            <w:rPrChange w:id="388" w:author="戴岳 daiyue" w:date="2025-02-06T11:20:00Z">
              <w:rPr>
                <w:rFonts w:eastAsia="仿宋" w:hint="eastAsia"/>
                <w:sz w:val="24"/>
              </w:rPr>
            </w:rPrChange>
          </w:rPr>
          <w:t>。</w:t>
        </w:r>
      </w:ins>
      <w:ins w:id="389" w:author="戴岳 daiyue" w:date="2025-02-06T10:02:00Z">
        <w:r w:rsidR="0067510F" w:rsidRPr="00375287">
          <w:rPr>
            <w:rFonts w:ascii="宋体" w:eastAsia="宋体" w:hAnsi="宋体" w:hint="eastAsia"/>
            <w:sz w:val="24"/>
            <w:szCs w:val="24"/>
            <w:rPrChange w:id="390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演出结束</w:t>
        </w:r>
      </w:ins>
      <w:ins w:id="391" w:author="戴岳 daiyue" w:date="2025-02-06T10:01:00Z">
        <w:r w:rsidR="0067510F" w:rsidRPr="00375287">
          <w:rPr>
            <w:rFonts w:ascii="宋体" w:eastAsia="宋体" w:hAnsi="宋体" w:hint="eastAsia"/>
            <w:sz w:val="24"/>
            <w:szCs w:val="24"/>
            <w:rPrChange w:id="392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留下陪清茶</w:t>
        </w:r>
      </w:ins>
      <w:ins w:id="393" w:author="戴岳 daiyue" w:date="2025-02-06T10:02:00Z">
        <w:r w:rsidR="0067510F" w:rsidRPr="00375287">
          <w:rPr>
            <w:rFonts w:ascii="宋体" w:eastAsia="宋体" w:hAnsi="宋体" w:hint="eastAsia"/>
            <w:sz w:val="24"/>
            <w:szCs w:val="24"/>
            <w:rPrChange w:id="39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是无法改变的（清茶好感必+</w:t>
        </w:r>
        <w:r w:rsidR="0067510F" w:rsidRPr="00375287">
          <w:rPr>
            <w:rFonts w:ascii="宋体" w:eastAsia="宋体" w:hAnsi="宋体"/>
            <w:sz w:val="24"/>
            <w:szCs w:val="24"/>
            <w:rPrChange w:id="395" w:author="戴岳 daiyue" w:date="2025-02-06T11:20:00Z">
              <w:rPr>
                <w:rFonts w:ascii="宋体" w:eastAsia="宋体" w:hAnsi="宋体"/>
                <w:sz w:val="24"/>
                <w:szCs w:val="24"/>
              </w:rPr>
            </w:rPrChange>
          </w:rPr>
          <w:t>1</w:t>
        </w:r>
        <w:r w:rsidR="0067510F" w:rsidRPr="00375287">
          <w:rPr>
            <w:rFonts w:ascii="宋体" w:eastAsia="宋体" w:hAnsi="宋体" w:hint="eastAsia"/>
            <w:sz w:val="24"/>
            <w:szCs w:val="24"/>
            <w:rPrChange w:id="39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）</w:t>
        </w:r>
      </w:ins>
      <w:ins w:id="397" w:author="戴岳 daiyue" w:date="2025-02-06T10:03:00Z">
        <w:r w:rsidR="0067510F" w:rsidRPr="00375287">
          <w:rPr>
            <w:rFonts w:ascii="宋体" w:eastAsia="宋体" w:hAnsi="宋体" w:hint="eastAsia"/>
            <w:sz w:val="24"/>
            <w:szCs w:val="24"/>
            <w:rPrChange w:id="39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。季极方面，两千万的合同无法</w:t>
        </w:r>
      </w:ins>
      <w:ins w:id="399" w:author="戴岳 daiyue" w:date="2025-02-06T10:04:00Z">
        <w:r w:rsidR="0067510F" w:rsidRPr="00375287">
          <w:rPr>
            <w:rFonts w:ascii="宋体" w:eastAsia="宋体" w:hAnsi="宋体" w:hint="eastAsia"/>
            <w:sz w:val="24"/>
            <w:szCs w:val="24"/>
            <w:rPrChange w:id="400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谈拢的结果是无法改变的，所以只能通过别的</w:t>
        </w:r>
      </w:ins>
      <w:ins w:id="401" w:author="戴岳 daiyue" w:date="2025-02-06T10:07:00Z">
        <w:r w:rsidR="0067510F" w:rsidRPr="00375287">
          <w:rPr>
            <w:rFonts w:ascii="宋体" w:eastAsia="宋体" w:hAnsi="宋体" w:hint="eastAsia"/>
            <w:sz w:val="24"/>
            <w:szCs w:val="24"/>
            <w:rPrChange w:id="402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办法，现在可能</w:t>
        </w:r>
      </w:ins>
      <w:ins w:id="403" w:author="戴岳 daiyue" w:date="2025-02-06T10:08:00Z">
        <w:r w:rsidR="0067510F" w:rsidRPr="00375287">
          <w:rPr>
            <w:rFonts w:ascii="宋体" w:eastAsia="宋体" w:hAnsi="宋体" w:hint="eastAsia"/>
            <w:sz w:val="24"/>
            <w:szCs w:val="24"/>
            <w:rPrChange w:id="40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的办法就是通过收下其父亲</w:t>
        </w:r>
        <w:r w:rsidR="0067510F" w:rsidRPr="00375287">
          <w:rPr>
            <w:rFonts w:ascii="宋体" w:eastAsia="宋体" w:hAnsi="宋体" w:hint="eastAsia"/>
            <w:sz w:val="24"/>
            <w:szCs w:val="24"/>
            <w:rPrChange w:id="405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季亦</w:t>
        </w:r>
        <w:r w:rsidR="0067510F" w:rsidRPr="00375287">
          <w:rPr>
            <w:rFonts w:ascii="宋体" w:eastAsia="宋体" w:hAnsi="宋体" w:hint="eastAsia"/>
            <w:sz w:val="24"/>
            <w:szCs w:val="24"/>
            <w:rPrChange w:id="40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的</w:t>
        </w:r>
      </w:ins>
      <w:ins w:id="407" w:author="戴岳 daiyue" w:date="2025-02-06T10:09:00Z">
        <w:r w:rsidR="0067510F" w:rsidRPr="00375287">
          <w:rPr>
            <w:rFonts w:ascii="宋体" w:eastAsia="宋体" w:hAnsi="宋体" w:hint="eastAsia"/>
            <w:sz w:val="24"/>
            <w:szCs w:val="24"/>
            <w:rPrChange w:id="40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黑卡，利用里面的</w:t>
        </w:r>
        <w:r w:rsidR="00AC6470" w:rsidRPr="00375287">
          <w:rPr>
            <w:rFonts w:ascii="宋体" w:eastAsia="宋体" w:hAnsi="宋体" w:hint="eastAsia"/>
            <w:sz w:val="24"/>
            <w:szCs w:val="24"/>
            <w:rPrChange w:id="409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有效期永久的五千万，达成季极的he。</w:t>
        </w:r>
      </w:ins>
    </w:p>
    <w:p w:rsidR="00AC6470" w:rsidRPr="00375287" w:rsidRDefault="00AC6470" w:rsidP="00AC6470">
      <w:pPr>
        <w:spacing w:line="400" w:lineRule="exact"/>
        <w:ind w:firstLine="420"/>
        <w:rPr>
          <w:ins w:id="410" w:author="戴岳 daiyue" w:date="2025-02-06T10:13:00Z"/>
          <w:rFonts w:ascii="宋体" w:eastAsia="宋体" w:hAnsi="宋体"/>
          <w:sz w:val="24"/>
          <w:szCs w:val="24"/>
          <w:rPrChange w:id="411" w:author="戴岳 daiyue" w:date="2025-02-06T11:20:00Z">
            <w:rPr>
              <w:ins w:id="412" w:author="戴岳 daiyue" w:date="2025-02-06T10:13:00Z"/>
              <w:rFonts w:ascii="宋体" w:eastAsia="宋体" w:hAnsi="宋体"/>
              <w:sz w:val="24"/>
              <w:szCs w:val="24"/>
            </w:rPr>
          </w:rPrChange>
        </w:rPr>
      </w:pPr>
      <w:ins w:id="413" w:author="戴岳 daiyue" w:date="2025-02-06T10:11:00Z">
        <w:r w:rsidRPr="00375287">
          <w:rPr>
            <w:rFonts w:ascii="宋体" w:eastAsia="宋体" w:hAnsi="宋体" w:hint="eastAsia"/>
            <w:sz w:val="24"/>
            <w:szCs w:val="24"/>
            <w:rPrChange w:id="41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现在，我们</w:t>
        </w:r>
      </w:ins>
      <w:ins w:id="415" w:author="戴岳 daiyue" w:date="2025-02-06T10:12:00Z">
        <w:r w:rsidRPr="00375287">
          <w:rPr>
            <w:rFonts w:ascii="宋体" w:eastAsia="宋体" w:hAnsi="宋体" w:hint="eastAsia"/>
            <w:sz w:val="24"/>
            <w:szCs w:val="24"/>
            <w:rPrChange w:id="41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看</w:t>
        </w:r>
      </w:ins>
      <w:proofErr w:type="gramStart"/>
      <w:ins w:id="417" w:author="戴岳 daiyue" w:date="2025-02-06T10:11:00Z">
        <w:r w:rsidRPr="00375287">
          <w:rPr>
            <w:rFonts w:ascii="宋体" w:eastAsia="宋体" w:hAnsi="宋体" w:hint="eastAsia"/>
            <w:sz w:val="24"/>
            <w:szCs w:val="24"/>
            <w:rPrChange w:id="41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一下白茂的</w:t>
        </w:r>
        <w:proofErr w:type="gramEnd"/>
        <w:r w:rsidRPr="00375287">
          <w:rPr>
            <w:rFonts w:ascii="宋体" w:eastAsia="宋体" w:hAnsi="宋体" w:hint="eastAsia"/>
            <w:sz w:val="24"/>
            <w:szCs w:val="24"/>
            <w:rPrChange w:id="419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通关结算结果</w:t>
        </w:r>
      </w:ins>
      <w:ins w:id="420" w:author="戴岳 daiyue" w:date="2025-02-06T10:12:00Z">
        <w:r w:rsidRPr="00375287">
          <w:rPr>
            <w:rFonts w:ascii="宋体" w:eastAsia="宋体" w:hAnsi="宋体" w:hint="eastAsia"/>
            <w:sz w:val="24"/>
            <w:szCs w:val="24"/>
            <w:rPrChange w:id="421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，分析通关条件。</w:t>
        </w:r>
      </w:ins>
    </w:p>
    <w:p w:rsidR="00AC6470" w:rsidRPr="00375287" w:rsidRDefault="00AC6470" w:rsidP="00AC6470">
      <w:pPr>
        <w:spacing w:line="400" w:lineRule="exact"/>
        <w:ind w:firstLine="420"/>
        <w:rPr>
          <w:ins w:id="422" w:author="戴岳 daiyue" w:date="2025-02-06T10:12:00Z"/>
          <w:rFonts w:ascii="宋体" w:eastAsia="宋体" w:hAnsi="宋体"/>
          <w:sz w:val="24"/>
          <w:szCs w:val="24"/>
          <w:rPrChange w:id="423" w:author="戴岳 daiyue" w:date="2025-02-06T11:20:00Z">
            <w:rPr>
              <w:ins w:id="424" w:author="戴岳 daiyue" w:date="2025-02-06T10:12:00Z"/>
              <w:rFonts w:eastAsia="仿宋"/>
              <w:i/>
              <w:iCs/>
              <w:sz w:val="24"/>
            </w:rPr>
          </w:rPrChange>
        </w:rPr>
      </w:pPr>
      <w:ins w:id="425" w:author="戴岳 daiyue" w:date="2025-02-06T10:12:00Z">
        <w:r w:rsidRPr="00375287">
          <w:rPr>
            <w:rFonts w:ascii="宋体" w:eastAsia="宋体" w:hAnsi="宋体" w:hint="eastAsia"/>
            <w:sz w:val="24"/>
            <w:szCs w:val="24"/>
            <w:rPrChange w:id="426" w:author="戴岳 daiyue" w:date="2025-02-06T11:20:00Z">
              <w:rPr>
                <w:rFonts w:eastAsia="仿宋" w:hint="eastAsia"/>
                <w:i/>
                <w:iCs/>
                <w:sz w:val="24"/>
              </w:rPr>
            </w:rPrChange>
          </w:rPr>
          <w:t>季亦好感</w:t>
        </w:r>
        <w:r w:rsidRPr="00375287">
          <w:rPr>
            <w:rFonts w:ascii="宋体" w:eastAsia="宋体" w:hAnsi="宋体" w:hint="eastAsia"/>
            <w:sz w:val="24"/>
            <w:szCs w:val="24"/>
            <w:rPrChange w:id="427" w:author="戴岳 daiyue" w:date="2025-02-06T11:20:00Z">
              <w:rPr>
                <w:rFonts w:eastAsia="仿宋" w:hint="eastAsia"/>
                <w:i/>
                <w:iCs/>
                <w:sz w:val="24"/>
              </w:rPr>
            </w:rPrChange>
          </w:rPr>
          <w:t xml:space="preserve"> -1 </w:t>
        </w:r>
        <w:r w:rsidRPr="00375287">
          <w:rPr>
            <w:rFonts w:ascii="宋体" w:eastAsia="宋体" w:hAnsi="宋体" w:hint="eastAsia"/>
            <w:sz w:val="24"/>
            <w:szCs w:val="24"/>
            <w:rPrChange w:id="428" w:author="戴岳 daiyue" w:date="2025-02-06T11:20:00Z">
              <w:rPr>
                <w:rFonts w:eastAsia="仿宋" w:hint="eastAsia"/>
                <w:i/>
                <w:iCs/>
                <w:sz w:val="24"/>
              </w:rPr>
            </w:rPrChange>
          </w:rPr>
          <w:tab/>
        </w:r>
      </w:ins>
      <w:ins w:id="429" w:author="戴岳 daiyue" w:date="2025-02-06T10:13:00Z">
        <w:r w:rsidRPr="00375287">
          <w:rPr>
            <w:rFonts w:ascii="宋体" w:eastAsia="宋体" w:hAnsi="宋体" w:hint="eastAsia"/>
            <w:sz w:val="24"/>
            <w:szCs w:val="24"/>
            <w:rPrChange w:id="430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he</w:t>
        </w:r>
        <w:r w:rsidRPr="00375287">
          <w:rPr>
            <w:rFonts w:ascii="宋体" w:eastAsia="宋体" w:hAnsi="宋体"/>
            <w:sz w:val="24"/>
            <w:szCs w:val="24"/>
            <w:rPrChange w:id="431" w:author="戴岳 daiyue" w:date="2025-02-06T11:20:00Z">
              <w:rPr>
                <w:rFonts w:ascii="宋体" w:eastAsia="宋体" w:hAnsi="宋体"/>
                <w:sz w:val="24"/>
                <w:szCs w:val="24"/>
              </w:rPr>
            </w:rPrChange>
          </w:rPr>
          <w:t xml:space="preserve"> </w:t>
        </w:r>
      </w:ins>
      <w:ins w:id="432" w:author="戴岳 daiyue" w:date="2025-02-06T10:12:00Z">
        <w:r w:rsidRPr="00375287">
          <w:rPr>
            <w:rFonts w:ascii="宋体" w:eastAsia="宋体" w:hAnsi="宋体" w:hint="eastAsia"/>
            <w:sz w:val="24"/>
            <w:szCs w:val="24"/>
            <w:rPrChange w:id="433" w:author="戴岳 daiyue" w:date="2025-02-06T11:20:00Z">
              <w:rPr>
                <w:rFonts w:eastAsia="仿宋" w:hint="eastAsia"/>
                <w:i/>
                <w:iCs/>
                <w:sz w:val="24"/>
              </w:rPr>
            </w:rPrChange>
          </w:rPr>
          <w:t>赶走狐狸精皆大欢喜</w:t>
        </w:r>
        <w:r w:rsidRPr="00375287">
          <w:rPr>
            <w:rFonts w:ascii="宋体" w:eastAsia="宋体" w:hAnsi="宋体" w:hint="eastAsia"/>
            <w:sz w:val="24"/>
            <w:szCs w:val="24"/>
            <w:rPrChange w:id="434" w:author="戴岳 daiyue" w:date="2025-02-06T11:20:00Z">
              <w:rPr>
                <w:rFonts w:eastAsia="仿宋" w:hint="eastAsia"/>
                <w:i/>
                <w:iCs/>
                <w:sz w:val="24"/>
              </w:rPr>
            </w:rPrChange>
          </w:rPr>
          <w:t xml:space="preserve"> </w:t>
        </w:r>
        <w:r w:rsidRPr="00375287">
          <w:rPr>
            <w:rFonts w:ascii="宋体" w:eastAsia="宋体" w:hAnsi="宋体" w:hint="eastAsia"/>
            <w:sz w:val="24"/>
            <w:szCs w:val="24"/>
            <w:rPrChange w:id="435" w:author="戴岳 daiyue" w:date="2025-02-06T11:20:00Z">
              <w:rPr>
                <w:rFonts w:eastAsia="仿宋" w:hint="eastAsia"/>
                <w:i/>
                <w:iCs/>
                <w:sz w:val="24"/>
              </w:rPr>
            </w:rPrChange>
          </w:rPr>
          <w:t>帮助好大儿悬崖勒马</w:t>
        </w:r>
      </w:ins>
      <w:ins w:id="436" w:author="戴岳 daiyue" w:date="2025-02-06T10:13:00Z">
        <w:r w:rsidRPr="00375287">
          <w:rPr>
            <w:rFonts w:ascii="宋体" w:eastAsia="宋体" w:hAnsi="宋体" w:hint="eastAsia"/>
            <w:sz w:val="24"/>
            <w:szCs w:val="24"/>
            <w:rPrChange w:id="437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。</w:t>
        </w:r>
      </w:ins>
    </w:p>
    <w:p w:rsidR="00AC6470" w:rsidRPr="00375287" w:rsidRDefault="00AC6470" w:rsidP="00AC6470">
      <w:pPr>
        <w:ind w:firstLine="360"/>
        <w:rPr>
          <w:ins w:id="438" w:author="戴岳 daiyue" w:date="2025-02-06T10:14:00Z"/>
          <w:rFonts w:ascii="宋体" w:eastAsia="宋体" w:hAnsi="宋体"/>
          <w:sz w:val="24"/>
          <w:szCs w:val="24"/>
          <w:rPrChange w:id="439" w:author="戴岳 daiyue" w:date="2025-02-06T11:20:00Z">
            <w:rPr>
              <w:ins w:id="440" w:author="戴岳 daiyue" w:date="2025-02-06T10:14:00Z"/>
              <w:rFonts w:ascii="宋体" w:eastAsia="宋体" w:hAnsi="宋体"/>
              <w:sz w:val="24"/>
              <w:szCs w:val="24"/>
            </w:rPr>
          </w:rPrChange>
        </w:rPr>
      </w:pPr>
      <w:ins w:id="441" w:author="戴岳 daiyue" w:date="2025-02-06T10:12:00Z">
        <w:r w:rsidRPr="00375287">
          <w:rPr>
            <w:rFonts w:ascii="宋体" w:eastAsia="宋体" w:hAnsi="宋体" w:hint="eastAsia"/>
            <w:sz w:val="24"/>
            <w:szCs w:val="24"/>
            <w:rPrChange w:id="442" w:author="戴岳 daiyue" w:date="2025-02-06T11:20:00Z">
              <w:rPr>
                <w:rFonts w:eastAsia="仿宋" w:hint="eastAsia"/>
                <w:i/>
                <w:iCs/>
                <w:sz w:val="24"/>
              </w:rPr>
            </w:rPrChange>
          </w:rPr>
          <w:t>三</w:t>
        </w:r>
      </w:ins>
      <w:ins w:id="443" w:author="戴岳 daiyue" w:date="2025-02-06T10:18:00Z">
        <w:r w:rsidR="000C69F8" w:rsidRPr="00375287">
          <w:rPr>
            <w:rFonts w:ascii="宋体" w:eastAsia="宋体" w:hAnsi="宋体" w:hint="eastAsia"/>
            <w:sz w:val="24"/>
            <w:szCs w:val="24"/>
            <w:rPrChange w:id="44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位</w:t>
        </w:r>
      </w:ins>
      <w:ins w:id="445" w:author="戴岳 daiyue" w:date="2025-02-06T10:12:00Z">
        <w:r w:rsidRPr="00375287">
          <w:rPr>
            <w:rFonts w:ascii="宋体" w:eastAsia="宋体" w:hAnsi="宋体" w:hint="eastAsia"/>
            <w:sz w:val="24"/>
            <w:szCs w:val="24"/>
            <w:rPrChange w:id="446" w:author="戴岳 daiyue" w:date="2025-02-06T11:20:00Z">
              <w:rPr>
                <w:rFonts w:eastAsia="仿宋" w:hint="eastAsia"/>
                <w:i/>
                <w:iCs/>
                <w:sz w:val="24"/>
              </w:rPr>
            </w:rPrChange>
          </w:rPr>
          <w:t>男</w:t>
        </w:r>
        <w:proofErr w:type="gramStart"/>
        <w:r w:rsidRPr="00375287">
          <w:rPr>
            <w:rFonts w:ascii="宋体" w:eastAsia="宋体" w:hAnsi="宋体" w:hint="eastAsia"/>
            <w:sz w:val="24"/>
            <w:szCs w:val="24"/>
            <w:rPrChange w:id="447" w:author="戴岳 daiyue" w:date="2025-02-06T11:20:00Z">
              <w:rPr>
                <w:rFonts w:eastAsia="仿宋" w:hint="eastAsia"/>
                <w:i/>
                <w:iCs/>
                <w:sz w:val="24"/>
              </w:rPr>
            </w:rPrChange>
          </w:rPr>
          <w:t>主</w:t>
        </w:r>
      </w:ins>
      <w:ins w:id="448" w:author="戴岳 daiyue" w:date="2025-02-06T10:18:00Z">
        <w:r w:rsidR="000C69F8" w:rsidRPr="00375287">
          <w:rPr>
            <w:rFonts w:ascii="宋体" w:eastAsia="宋体" w:hAnsi="宋体" w:hint="eastAsia"/>
            <w:sz w:val="24"/>
            <w:szCs w:val="24"/>
            <w:rPrChange w:id="449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达成</w:t>
        </w:r>
      </w:ins>
      <w:proofErr w:type="gramEnd"/>
      <w:ins w:id="450" w:author="戴岳 daiyue" w:date="2025-02-06T10:12:00Z">
        <w:r w:rsidRPr="00375287">
          <w:rPr>
            <w:rFonts w:ascii="宋体" w:eastAsia="宋体" w:hAnsi="宋体" w:hint="eastAsia"/>
            <w:sz w:val="24"/>
            <w:szCs w:val="24"/>
            <w:rPrChange w:id="451" w:author="戴岳 daiyue" w:date="2025-02-06T11:20:00Z">
              <w:rPr>
                <w:rFonts w:eastAsia="仿宋" w:hint="eastAsia"/>
                <w:i/>
                <w:iCs/>
                <w:sz w:val="24"/>
              </w:rPr>
            </w:rPrChange>
          </w:rPr>
          <w:t>he</w:t>
        </w:r>
        <w:r w:rsidRPr="00375287">
          <w:rPr>
            <w:rFonts w:ascii="宋体" w:eastAsia="宋体" w:hAnsi="宋体" w:hint="eastAsia"/>
            <w:sz w:val="24"/>
            <w:szCs w:val="24"/>
            <w:rPrChange w:id="452" w:author="戴岳 daiyue" w:date="2025-02-06T11:20:00Z">
              <w:rPr>
                <w:rFonts w:eastAsia="仿宋" w:hint="eastAsia"/>
                <w:i/>
                <w:iCs/>
                <w:sz w:val="24"/>
              </w:rPr>
            </w:rPrChange>
          </w:rPr>
          <w:t>：</w:t>
        </w:r>
      </w:ins>
      <w:ins w:id="453" w:author="戴岳 daiyue" w:date="2025-02-06T10:13:00Z">
        <w:r w:rsidRPr="00375287">
          <w:rPr>
            <w:rFonts w:ascii="宋体" w:eastAsia="宋体" w:hAnsi="宋体" w:hint="eastAsia"/>
            <w:sz w:val="24"/>
            <w:szCs w:val="24"/>
            <w:rPrChange w:id="45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清茶</w:t>
        </w:r>
      </w:ins>
      <w:ins w:id="455" w:author="戴岳 daiyue" w:date="2025-02-06T10:12:00Z">
        <w:r w:rsidRPr="00375287">
          <w:rPr>
            <w:rFonts w:ascii="宋体" w:eastAsia="宋体" w:hAnsi="宋体" w:hint="eastAsia"/>
            <w:sz w:val="24"/>
            <w:szCs w:val="24"/>
            <w:rPrChange w:id="456" w:author="戴岳 daiyue" w:date="2025-02-06T11:20:00Z">
              <w:rPr>
                <w:rFonts w:eastAsia="仿宋" w:hint="eastAsia"/>
                <w:i/>
                <w:iCs/>
                <w:sz w:val="24"/>
                <w:highlight w:val="yellow"/>
              </w:rPr>
            </w:rPrChange>
          </w:rPr>
          <w:t>“成名在望</w:t>
        </w:r>
        <w:r w:rsidRPr="00375287">
          <w:rPr>
            <w:rFonts w:ascii="宋体" w:eastAsia="宋体" w:hAnsi="宋体" w:hint="eastAsia"/>
            <w:sz w:val="24"/>
            <w:szCs w:val="24"/>
            <w:rPrChange w:id="457" w:author="戴岳 daiyue" w:date="2025-02-06T11:20:00Z">
              <w:rPr>
                <w:rFonts w:eastAsia="仿宋" w:hint="eastAsia"/>
                <w:i/>
                <w:iCs/>
                <w:sz w:val="24"/>
                <w:highlight w:val="yellow"/>
              </w:rPr>
            </w:rPrChange>
          </w:rPr>
          <w:t xml:space="preserve"> </w:t>
        </w:r>
        <w:r w:rsidRPr="00375287">
          <w:rPr>
            <w:rFonts w:ascii="宋体" w:eastAsia="宋体" w:hAnsi="宋体" w:hint="eastAsia"/>
            <w:sz w:val="24"/>
            <w:szCs w:val="24"/>
            <w:rPrChange w:id="458" w:author="戴岳 daiyue" w:date="2025-02-06T11:20:00Z">
              <w:rPr>
                <w:rFonts w:eastAsia="仿宋" w:hint="eastAsia"/>
                <w:i/>
                <w:iCs/>
                <w:sz w:val="24"/>
                <w:highlight w:val="yellow"/>
              </w:rPr>
            </w:rPrChange>
          </w:rPr>
          <w:t>成为歌手</w:t>
        </w:r>
      </w:ins>
      <w:ins w:id="459" w:author="戴岳 daiyue" w:date="2025-02-06T10:13:00Z">
        <w:r w:rsidRPr="00375287">
          <w:rPr>
            <w:rFonts w:ascii="宋体" w:eastAsia="宋体" w:hAnsi="宋体" w:hint="eastAsia"/>
            <w:sz w:val="24"/>
            <w:szCs w:val="24"/>
            <w:rPrChange w:id="460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”</w:t>
        </w:r>
      </w:ins>
      <w:ins w:id="461" w:author="戴岳 daiyue" w:date="2025-02-06T10:14:00Z">
        <w:r w:rsidRPr="00375287">
          <w:rPr>
            <w:rFonts w:ascii="宋体" w:eastAsia="宋体" w:hAnsi="宋体" w:hint="eastAsia"/>
            <w:sz w:val="24"/>
            <w:szCs w:val="24"/>
            <w:rPrChange w:id="462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</w:t>
        </w:r>
      </w:ins>
      <w:ins w:id="463" w:author="戴岳 daiyue" w:date="2025-02-06T10:13:00Z">
        <w:r w:rsidRPr="00375287">
          <w:rPr>
            <w:rFonts w:ascii="宋体" w:eastAsia="宋体" w:hAnsi="宋体" w:hint="eastAsia"/>
            <w:sz w:val="24"/>
            <w:szCs w:val="24"/>
            <w:rPrChange w:id="46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冷辰</w:t>
        </w:r>
      </w:ins>
      <w:ins w:id="465" w:author="戴岳 daiyue" w:date="2025-02-06T10:12:00Z">
        <w:r w:rsidRPr="00375287">
          <w:rPr>
            <w:rFonts w:ascii="宋体" w:eastAsia="宋体" w:hAnsi="宋体" w:hint="eastAsia"/>
            <w:sz w:val="24"/>
            <w:szCs w:val="24"/>
            <w:rPrChange w:id="466" w:author="戴岳 daiyue" w:date="2025-02-06T11:20:00Z">
              <w:rPr>
                <w:rFonts w:eastAsia="仿宋" w:hint="eastAsia"/>
                <w:i/>
                <w:iCs/>
                <w:sz w:val="24"/>
              </w:rPr>
            </w:rPrChange>
          </w:rPr>
          <w:t>“</w:t>
        </w:r>
        <w:r w:rsidRPr="00375287">
          <w:rPr>
            <w:rFonts w:ascii="宋体" w:eastAsia="宋体" w:hAnsi="宋体" w:hint="eastAsia"/>
            <w:sz w:val="24"/>
            <w:szCs w:val="24"/>
            <w:rPrChange w:id="467" w:author="戴岳 daiyue" w:date="2025-02-06T11:20:00Z">
              <w:rPr>
                <w:rFonts w:eastAsia="仿宋" w:hint="eastAsia"/>
                <w:i/>
                <w:iCs/>
                <w:sz w:val="24"/>
                <w:highlight w:val="yellow"/>
              </w:rPr>
            </w:rPrChange>
          </w:rPr>
          <w:t>更远的地方</w:t>
        </w:r>
        <w:r w:rsidRPr="00375287">
          <w:rPr>
            <w:rFonts w:ascii="宋体" w:eastAsia="宋体" w:hAnsi="宋体" w:hint="eastAsia"/>
            <w:sz w:val="24"/>
            <w:szCs w:val="24"/>
            <w:rPrChange w:id="468" w:author="戴岳 daiyue" w:date="2025-02-06T11:20:00Z">
              <w:rPr>
                <w:rFonts w:eastAsia="仿宋" w:hint="eastAsia"/>
                <w:i/>
                <w:iCs/>
                <w:sz w:val="24"/>
                <w:highlight w:val="yellow"/>
              </w:rPr>
            </w:rPrChange>
          </w:rPr>
          <w:t xml:space="preserve"> </w:t>
        </w:r>
        <w:r w:rsidRPr="00375287">
          <w:rPr>
            <w:rFonts w:ascii="宋体" w:eastAsia="宋体" w:hAnsi="宋体" w:hint="eastAsia"/>
            <w:sz w:val="24"/>
            <w:szCs w:val="24"/>
            <w:rPrChange w:id="469" w:author="戴岳 daiyue" w:date="2025-02-06T11:20:00Z">
              <w:rPr>
                <w:rFonts w:eastAsia="仿宋" w:hint="eastAsia"/>
                <w:i/>
                <w:iCs/>
                <w:sz w:val="24"/>
                <w:highlight w:val="yellow"/>
              </w:rPr>
            </w:rPrChange>
          </w:rPr>
          <w:t>出国留学”</w:t>
        </w:r>
      </w:ins>
      <w:ins w:id="470" w:author="戴岳 daiyue" w:date="2025-02-06T10:14:00Z">
        <w:r w:rsidRPr="00375287">
          <w:rPr>
            <w:rFonts w:ascii="宋体" w:eastAsia="宋体" w:hAnsi="宋体" w:hint="eastAsia"/>
            <w:sz w:val="24"/>
            <w:szCs w:val="24"/>
            <w:rPrChange w:id="471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，季极</w:t>
        </w:r>
      </w:ins>
      <w:ins w:id="472" w:author="戴岳 daiyue" w:date="2025-02-06T10:12:00Z">
        <w:r w:rsidRPr="00375287">
          <w:rPr>
            <w:rFonts w:ascii="宋体" w:eastAsia="宋体" w:hAnsi="宋体" w:hint="eastAsia"/>
            <w:sz w:val="24"/>
            <w:szCs w:val="24"/>
            <w:rPrChange w:id="473" w:author="戴岳 daiyue" w:date="2025-02-06T11:20:00Z">
              <w:rPr>
                <w:rFonts w:eastAsia="仿宋" w:hint="eastAsia"/>
                <w:i/>
                <w:iCs/>
                <w:sz w:val="24"/>
              </w:rPr>
            </w:rPrChange>
          </w:rPr>
          <w:t>“</w:t>
        </w:r>
        <w:r w:rsidRPr="00375287">
          <w:rPr>
            <w:rFonts w:ascii="宋体" w:eastAsia="宋体" w:hAnsi="宋体" w:hint="eastAsia"/>
            <w:sz w:val="24"/>
            <w:szCs w:val="24"/>
            <w:rPrChange w:id="474" w:author="戴岳 daiyue" w:date="2025-02-06T11:20:00Z">
              <w:rPr>
                <w:rFonts w:eastAsia="仿宋" w:hint="eastAsia"/>
                <w:i/>
                <w:iCs/>
                <w:sz w:val="24"/>
                <w:highlight w:val="yellow"/>
              </w:rPr>
            </w:rPrChange>
          </w:rPr>
          <w:t>富得流油</w:t>
        </w:r>
        <w:r w:rsidRPr="00375287">
          <w:rPr>
            <w:rFonts w:ascii="宋体" w:eastAsia="宋体" w:hAnsi="宋体" w:hint="eastAsia"/>
            <w:sz w:val="24"/>
            <w:szCs w:val="24"/>
            <w:rPrChange w:id="475" w:author="戴岳 daiyue" w:date="2025-02-06T11:20:00Z">
              <w:rPr>
                <w:rFonts w:eastAsia="仿宋" w:hint="eastAsia"/>
                <w:i/>
                <w:iCs/>
                <w:sz w:val="24"/>
                <w:highlight w:val="yellow"/>
              </w:rPr>
            </w:rPrChange>
          </w:rPr>
          <w:t xml:space="preserve"> </w:t>
        </w:r>
        <w:r w:rsidRPr="00375287">
          <w:rPr>
            <w:rFonts w:ascii="宋体" w:eastAsia="宋体" w:hAnsi="宋体" w:hint="eastAsia"/>
            <w:sz w:val="24"/>
            <w:szCs w:val="24"/>
            <w:rPrChange w:id="476" w:author="戴岳 daiyue" w:date="2025-02-06T11:20:00Z">
              <w:rPr>
                <w:rFonts w:eastAsia="仿宋" w:hint="eastAsia"/>
                <w:i/>
                <w:iCs/>
                <w:sz w:val="24"/>
                <w:highlight w:val="yellow"/>
              </w:rPr>
            </w:rPrChange>
          </w:rPr>
          <w:t>世界首富”</w:t>
        </w:r>
      </w:ins>
      <w:ins w:id="477" w:author="戴岳 daiyue" w:date="2025-02-06T10:14:00Z">
        <w:r w:rsidRPr="00375287">
          <w:rPr>
            <w:rFonts w:ascii="宋体" w:eastAsia="宋体" w:hAnsi="宋体" w:hint="eastAsia"/>
            <w:sz w:val="24"/>
            <w:szCs w:val="24"/>
            <w:rPrChange w:id="47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</w:t>
        </w:r>
      </w:ins>
      <w:ins w:id="479" w:author="戴岳 daiyue" w:date="2025-02-06T10:12:00Z">
        <w:r w:rsidRPr="00375287">
          <w:rPr>
            <w:rFonts w:ascii="宋体" w:eastAsia="宋体" w:hAnsi="宋体" w:hint="eastAsia"/>
            <w:sz w:val="24"/>
            <w:szCs w:val="24"/>
            <w:rPrChange w:id="480" w:author="戴岳 daiyue" w:date="2025-02-06T11:20:00Z">
              <w:rPr>
                <w:rFonts w:eastAsia="仿宋" w:hint="eastAsia"/>
                <w:i/>
                <w:iCs/>
                <w:sz w:val="24"/>
                <w:highlight w:val="yellow"/>
              </w:rPr>
            </w:rPrChange>
          </w:rPr>
          <w:t>且未进入任何一条</w:t>
        </w:r>
        <w:r w:rsidRPr="00375287">
          <w:rPr>
            <w:rFonts w:ascii="宋体" w:eastAsia="宋体" w:hAnsi="宋体" w:hint="eastAsia"/>
            <w:sz w:val="24"/>
            <w:szCs w:val="24"/>
            <w:rPrChange w:id="481" w:author="戴岳 daiyue" w:date="2025-02-06T11:20:00Z">
              <w:rPr>
                <w:rFonts w:eastAsia="仿宋" w:hint="eastAsia"/>
                <w:i/>
                <w:iCs/>
                <w:sz w:val="24"/>
                <w:highlight w:val="yellow"/>
              </w:rPr>
            </w:rPrChange>
          </w:rPr>
          <w:t>love</w:t>
        </w:r>
        <w:r w:rsidRPr="00375287">
          <w:rPr>
            <w:rFonts w:ascii="宋体" w:eastAsia="宋体" w:hAnsi="宋体" w:hint="eastAsia"/>
            <w:sz w:val="24"/>
            <w:szCs w:val="24"/>
            <w:rPrChange w:id="482" w:author="戴岳 daiyue" w:date="2025-02-06T11:20:00Z">
              <w:rPr>
                <w:rFonts w:eastAsia="仿宋" w:hint="eastAsia"/>
                <w:i/>
                <w:iCs/>
                <w:sz w:val="24"/>
                <w:highlight w:val="yellow"/>
              </w:rPr>
            </w:rPrChange>
          </w:rPr>
          <w:t>线</w:t>
        </w:r>
        <w:r w:rsidRPr="00375287">
          <w:rPr>
            <w:rFonts w:ascii="宋体" w:eastAsia="宋体" w:hAnsi="宋体" w:hint="eastAsia"/>
            <w:sz w:val="24"/>
            <w:szCs w:val="24"/>
            <w:rPrChange w:id="483" w:author="戴岳 daiyue" w:date="2025-02-06T11:20:00Z">
              <w:rPr>
                <w:rFonts w:eastAsia="仿宋" w:hint="eastAsia"/>
                <w:i/>
                <w:iCs/>
                <w:sz w:val="24"/>
              </w:rPr>
            </w:rPrChange>
          </w:rPr>
          <w:t>，游戏成功。</w:t>
        </w:r>
      </w:ins>
    </w:p>
    <w:p w:rsidR="00AC6470" w:rsidRPr="00375287" w:rsidRDefault="00AC6470" w:rsidP="00AC6470">
      <w:pPr>
        <w:ind w:firstLine="360"/>
        <w:rPr>
          <w:ins w:id="484" w:author="戴岳 daiyue" w:date="2025-02-06T10:14:00Z"/>
          <w:rFonts w:ascii="宋体" w:eastAsia="宋体" w:hAnsi="宋体"/>
          <w:sz w:val="24"/>
          <w:szCs w:val="24"/>
          <w:rPrChange w:id="485" w:author="戴岳 daiyue" w:date="2025-02-06T11:20:00Z">
            <w:rPr>
              <w:ins w:id="486" w:author="戴岳 daiyue" w:date="2025-02-06T10:14:00Z"/>
              <w:rFonts w:ascii="宋体" w:eastAsia="宋体" w:hAnsi="宋体"/>
              <w:sz w:val="24"/>
              <w:szCs w:val="24"/>
            </w:rPr>
          </w:rPrChange>
        </w:rPr>
      </w:pPr>
      <w:ins w:id="487" w:author="戴岳 daiyue" w:date="2025-02-06T10:14:00Z">
        <w:r w:rsidRPr="00375287">
          <w:rPr>
            <w:rFonts w:ascii="宋体" w:eastAsia="宋体" w:hAnsi="宋体" w:hint="eastAsia"/>
            <w:sz w:val="24"/>
            <w:szCs w:val="24"/>
            <w:rPrChange w:id="48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所以，通关必要条件如下：</w:t>
        </w:r>
      </w:ins>
    </w:p>
    <w:p w:rsidR="00AC6470" w:rsidRPr="00375287" w:rsidRDefault="00AC6470" w:rsidP="00AC6470">
      <w:pPr>
        <w:pStyle w:val="a3"/>
        <w:numPr>
          <w:ilvl w:val="0"/>
          <w:numId w:val="2"/>
        </w:numPr>
        <w:ind w:firstLineChars="0"/>
        <w:rPr>
          <w:ins w:id="489" w:author="戴岳 daiyue" w:date="2025-02-06T10:15:00Z"/>
          <w:rFonts w:ascii="宋体" w:eastAsia="宋体" w:hAnsi="宋体"/>
          <w:sz w:val="24"/>
          <w:szCs w:val="24"/>
          <w:rPrChange w:id="490" w:author="戴岳 daiyue" w:date="2025-02-06T11:20:00Z">
            <w:rPr>
              <w:ins w:id="491" w:author="戴岳 daiyue" w:date="2025-02-06T10:15:00Z"/>
            </w:rPr>
          </w:rPrChange>
        </w:rPr>
        <w:pPrChange w:id="492" w:author="戴岳 daiyue" w:date="2025-02-06T10:15:00Z">
          <w:pPr>
            <w:ind w:firstLine="360"/>
          </w:pPr>
        </w:pPrChange>
      </w:pPr>
      <w:ins w:id="493" w:author="戴岳 daiyue" w:date="2025-02-06T10:15:00Z">
        <w:r w:rsidRPr="00375287">
          <w:rPr>
            <w:rFonts w:ascii="宋体" w:eastAsia="宋体" w:hAnsi="宋体" w:hint="eastAsia"/>
            <w:sz w:val="24"/>
            <w:szCs w:val="24"/>
            <w:rPrChange w:id="494" w:author="戴岳 daiyue" w:date="2025-02-06T11:20:00Z">
              <w:rPr>
                <w:rFonts w:hint="eastAsia"/>
              </w:rPr>
            </w:rPrChange>
          </w:rPr>
          <w:t>接收</w:t>
        </w:r>
        <w:r w:rsidRPr="00375287">
          <w:rPr>
            <w:rFonts w:ascii="宋体" w:eastAsia="宋体" w:hAnsi="宋体" w:hint="eastAsia"/>
            <w:sz w:val="24"/>
            <w:szCs w:val="24"/>
            <w:rPrChange w:id="495" w:author="戴岳 daiyue" w:date="2025-02-06T11:20:00Z">
              <w:rPr>
                <w:rFonts w:asciiTheme="minorEastAsia" w:hAnsiTheme="minorEastAsia" w:hint="eastAsia"/>
                <w:i/>
                <w:iCs/>
                <w:color w:val="FF0000"/>
                <w:sz w:val="28"/>
                <w:szCs w:val="28"/>
              </w:rPr>
            </w:rPrChange>
          </w:rPr>
          <w:t>季亦</w:t>
        </w:r>
        <w:r w:rsidRPr="00375287">
          <w:rPr>
            <w:rFonts w:ascii="宋体" w:eastAsia="宋体" w:hAnsi="宋体" w:hint="eastAsia"/>
            <w:sz w:val="24"/>
            <w:szCs w:val="24"/>
            <w:rPrChange w:id="496" w:author="戴岳 daiyue" w:date="2025-02-06T11:20:00Z">
              <w:rPr>
                <w:rFonts w:asciiTheme="minorEastAsia" w:hAnsiTheme="minorEastAsia" w:hint="eastAsia"/>
                <w:iCs/>
                <w:color w:val="FF0000"/>
                <w:sz w:val="28"/>
                <w:szCs w:val="28"/>
              </w:rPr>
            </w:rPrChange>
          </w:rPr>
          <w:t>的黑卡</w:t>
        </w:r>
        <w:r w:rsidRPr="00375287">
          <w:rPr>
            <w:rFonts w:ascii="宋体" w:eastAsia="宋体" w:hAnsi="宋体" w:hint="eastAsia"/>
            <w:sz w:val="24"/>
            <w:szCs w:val="24"/>
            <w:rPrChange w:id="497" w:author="戴岳 daiyue" w:date="2025-02-06T11:20:00Z">
              <w:rPr>
                <w:rFonts w:hint="eastAsia"/>
              </w:rPr>
            </w:rPrChange>
          </w:rPr>
          <w:t>。</w:t>
        </w:r>
      </w:ins>
    </w:p>
    <w:p w:rsidR="000C69F8" w:rsidRPr="00375287" w:rsidRDefault="00AC6470" w:rsidP="000C69F8">
      <w:pPr>
        <w:pStyle w:val="a3"/>
        <w:numPr>
          <w:ilvl w:val="0"/>
          <w:numId w:val="2"/>
        </w:numPr>
        <w:ind w:firstLineChars="0"/>
        <w:rPr>
          <w:ins w:id="498" w:author="戴岳 daiyue" w:date="2025-02-06T10:16:00Z"/>
          <w:rFonts w:ascii="宋体" w:eastAsia="宋体" w:hAnsi="宋体"/>
          <w:sz w:val="24"/>
          <w:szCs w:val="24"/>
          <w:rPrChange w:id="499" w:author="戴岳 daiyue" w:date="2025-02-06T11:20:00Z">
            <w:rPr>
              <w:ins w:id="500" w:author="戴岳 daiyue" w:date="2025-02-06T10:16:00Z"/>
              <w:rFonts w:ascii="宋体" w:eastAsia="宋体" w:hAnsi="宋体"/>
              <w:sz w:val="24"/>
              <w:szCs w:val="24"/>
            </w:rPr>
          </w:rPrChange>
        </w:rPr>
      </w:pPr>
      <w:ins w:id="501" w:author="戴岳 daiyue" w:date="2025-02-06T10:15:00Z">
        <w:r w:rsidRPr="00375287">
          <w:rPr>
            <w:rFonts w:ascii="宋体" w:eastAsia="宋体" w:hAnsi="宋体" w:hint="eastAsia"/>
            <w:sz w:val="24"/>
            <w:szCs w:val="24"/>
            <w:rPrChange w:id="502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阻止清茶</w:t>
        </w:r>
      </w:ins>
      <w:ins w:id="503" w:author="戴岳 daiyue" w:date="2025-02-06T10:16:00Z">
        <w:r w:rsidRPr="00375287">
          <w:rPr>
            <w:rFonts w:ascii="宋体" w:eastAsia="宋体" w:hAnsi="宋体" w:hint="eastAsia"/>
            <w:sz w:val="24"/>
            <w:szCs w:val="24"/>
            <w:rPrChange w:id="504" w:author="戴岳 daiyue" w:date="2025-02-06T11:20:00Z">
              <w:rPr>
                <w:rFonts w:asciiTheme="minorEastAsia" w:hAnsiTheme="minorEastAsia" w:hint="eastAsia"/>
                <w:color w:val="FF0000"/>
                <w:sz w:val="28"/>
                <w:szCs w:val="28"/>
              </w:rPr>
            </w:rPrChange>
          </w:rPr>
          <w:t>喝下辣椒油</w:t>
        </w:r>
        <w:r w:rsidR="000C69F8" w:rsidRPr="00375287">
          <w:rPr>
            <w:rFonts w:ascii="宋体" w:eastAsia="宋体" w:hAnsi="宋体" w:hint="eastAsia"/>
            <w:sz w:val="24"/>
            <w:szCs w:val="24"/>
            <w:rPrChange w:id="505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。</w:t>
        </w:r>
      </w:ins>
    </w:p>
    <w:p w:rsidR="000C69F8" w:rsidRPr="00375287" w:rsidRDefault="000C69F8" w:rsidP="000C69F8">
      <w:pPr>
        <w:pStyle w:val="a3"/>
        <w:numPr>
          <w:ilvl w:val="0"/>
          <w:numId w:val="2"/>
        </w:numPr>
        <w:ind w:firstLineChars="0"/>
        <w:rPr>
          <w:ins w:id="506" w:author="戴岳 daiyue" w:date="2025-02-06T10:17:00Z"/>
          <w:rFonts w:ascii="宋体" w:eastAsia="宋体" w:hAnsi="宋体"/>
          <w:sz w:val="24"/>
          <w:szCs w:val="24"/>
          <w:rPrChange w:id="507" w:author="戴岳 daiyue" w:date="2025-02-06T11:20:00Z">
            <w:rPr>
              <w:ins w:id="508" w:author="戴岳 daiyue" w:date="2025-02-06T10:17:00Z"/>
              <w:rFonts w:ascii="宋体" w:eastAsia="宋体" w:hAnsi="宋体"/>
              <w:sz w:val="24"/>
              <w:szCs w:val="24"/>
            </w:rPr>
          </w:rPrChange>
        </w:rPr>
      </w:pPr>
      <w:ins w:id="509" w:author="戴岳 daiyue" w:date="2025-02-06T10:16:00Z">
        <w:r w:rsidRPr="00375287">
          <w:rPr>
            <w:rFonts w:ascii="宋体" w:eastAsia="宋体" w:hAnsi="宋体" w:hint="eastAsia"/>
            <w:sz w:val="24"/>
            <w:szCs w:val="24"/>
            <w:rPrChange w:id="510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不能让冷辰</w:t>
        </w:r>
      </w:ins>
      <w:ins w:id="511" w:author="戴岳 daiyue" w:date="2025-02-06T10:17:00Z">
        <w:r w:rsidRPr="00375287">
          <w:rPr>
            <w:rFonts w:ascii="宋体" w:eastAsia="宋体" w:hAnsi="宋体" w:hint="eastAsia"/>
            <w:sz w:val="24"/>
            <w:szCs w:val="24"/>
            <w:rPrChange w:id="512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被车撞。</w:t>
        </w:r>
      </w:ins>
    </w:p>
    <w:p w:rsidR="000C69F8" w:rsidRPr="00375287" w:rsidRDefault="000C69F8" w:rsidP="000C69F8">
      <w:pPr>
        <w:pStyle w:val="a3"/>
        <w:numPr>
          <w:ilvl w:val="0"/>
          <w:numId w:val="2"/>
        </w:numPr>
        <w:ind w:firstLineChars="0"/>
        <w:rPr>
          <w:ins w:id="513" w:author="戴岳 daiyue" w:date="2025-02-06T10:17:00Z"/>
          <w:rFonts w:ascii="宋体" w:eastAsia="宋体" w:hAnsi="宋体"/>
          <w:sz w:val="24"/>
          <w:szCs w:val="24"/>
          <w:rPrChange w:id="514" w:author="戴岳 daiyue" w:date="2025-02-06T11:20:00Z">
            <w:rPr>
              <w:ins w:id="515" w:author="戴岳 daiyue" w:date="2025-02-06T10:17:00Z"/>
              <w:rFonts w:ascii="宋体" w:eastAsia="宋体" w:hAnsi="宋体"/>
              <w:sz w:val="24"/>
              <w:szCs w:val="24"/>
            </w:rPr>
          </w:rPrChange>
        </w:rPr>
      </w:pPr>
      <w:ins w:id="516" w:author="戴岳 daiyue" w:date="2025-02-06T10:17:00Z">
        <w:r w:rsidRPr="00375287">
          <w:rPr>
            <w:rFonts w:ascii="宋体" w:eastAsia="宋体" w:hAnsi="宋体" w:hint="eastAsia"/>
            <w:sz w:val="24"/>
            <w:szCs w:val="24"/>
            <w:rPrChange w:id="517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帮助季极解决公司资金问题。</w:t>
        </w:r>
      </w:ins>
    </w:p>
    <w:p w:rsidR="000C69F8" w:rsidRPr="00375287" w:rsidRDefault="000C69F8" w:rsidP="000C69F8">
      <w:pPr>
        <w:pStyle w:val="a3"/>
        <w:numPr>
          <w:ilvl w:val="0"/>
          <w:numId w:val="2"/>
        </w:numPr>
        <w:ind w:firstLineChars="0"/>
        <w:rPr>
          <w:ins w:id="518" w:author="戴岳 daiyue" w:date="2025-02-06T10:19:00Z"/>
          <w:rFonts w:ascii="宋体" w:eastAsia="宋体" w:hAnsi="宋体"/>
          <w:sz w:val="24"/>
          <w:szCs w:val="24"/>
          <w:rPrChange w:id="519" w:author="戴岳 daiyue" w:date="2025-02-06T11:20:00Z">
            <w:rPr>
              <w:ins w:id="520" w:author="戴岳 daiyue" w:date="2025-02-06T10:19:00Z"/>
              <w:rFonts w:ascii="宋体" w:eastAsia="宋体" w:hAnsi="宋体"/>
              <w:sz w:val="24"/>
              <w:szCs w:val="24"/>
            </w:rPr>
          </w:rPrChange>
        </w:rPr>
      </w:pPr>
      <w:ins w:id="521" w:author="戴岳 daiyue" w:date="2025-02-06T10:17:00Z">
        <w:r w:rsidRPr="00375287">
          <w:rPr>
            <w:rFonts w:ascii="宋体" w:eastAsia="宋体" w:hAnsi="宋体" w:hint="eastAsia"/>
            <w:sz w:val="24"/>
            <w:szCs w:val="24"/>
            <w:rPrChange w:id="522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控制与</w:t>
        </w:r>
      </w:ins>
      <w:ins w:id="523" w:author="戴岳 daiyue" w:date="2025-02-06T10:18:00Z">
        <w:r w:rsidRPr="00375287">
          <w:rPr>
            <w:rFonts w:ascii="宋体" w:eastAsia="宋体" w:hAnsi="宋体" w:hint="eastAsia"/>
            <w:sz w:val="24"/>
            <w:szCs w:val="24"/>
            <w:rPrChange w:id="52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三位男主的好感值在大于等于8小于1</w:t>
        </w:r>
        <w:r w:rsidRPr="00375287">
          <w:rPr>
            <w:rFonts w:ascii="宋体" w:eastAsia="宋体" w:hAnsi="宋体"/>
            <w:sz w:val="24"/>
            <w:szCs w:val="24"/>
            <w:rPrChange w:id="525" w:author="戴岳 daiyue" w:date="2025-02-06T11:20:00Z">
              <w:rPr>
                <w:rFonts w:ascii="宋体" w:eastAsia="宋体" w:hAnsi="宋体"/>
                <w:sz w:val="24"/>
                <w:szCs w:val="24"/>
              </w:rPr>
            </w:rPrChange>
          </w:rPr>
          <w:t>0</w:t>
        </w:r>
        <w:r w:rsidRPr="00375287">
          <w:rPr>
            <w:rFonts w:ascii="宋体" w:eastAsia="宋体" w:hAnsi="宋体" w:hint="eastAsia"/>
            <w:sz w:val="24"/>
            <w:szCs w:val="24"/>
            <w:rPrChange w:id="52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之间，不进入</w:t>
        </w:r>
      </w:ins>
      <w:ins w:id="527" w:author="戴岳 daiyue" w:date="2025-02-06T10:19:00Z">
        <w:r w:rsidRPr="00375287">
          <w:rPr>
            <w:rFonts w:ascii="宋体" w:eastAsia="宋体" w:hAnsi="宋体" w:hint="eastAsia"/>
            <w:sz w:val="24"/>
            <w:szCs w:val="24"/>
            <w:rPrChange w:id="52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任何一条love线。</w:t>
        </w:r>
      </w:ins>
    </w:p>
    <w:p w:rsidR="00850E9C" w:rsidRPr="00375287" w:rsidRDefault="004A4684" w:rsidP="004A4684">
      <w:pPr>
        <w:spacing w:line="400" w:lineRule="exact"/>
        <w:ind w:firstLine="420"/>
        <w:rPr>
          <w:ins w:id="529" w:author="戴岳 daiyue" w:date="2025-02-06T10:22:00Z"/>
          <w:rFonts w:ascii="宋体" w:eastAsia="宋体" w:hAnsi="宋体"/>
          <w:sz w:val="24"/>
          <w:szCs w:val="24"/>
          <w:rPrChange w:id="530" w:author="戴岳 daiyue" w:date="2025-02-06T11:20:00Z">
            <w:rPr>
              <w:ins w:id="531" w:author="戴岳 daiyue" w:date="2025-02-06T10:22:00Z"/>
              <w:rFonts w:ascii="宋体" w:eastAsia="宋体" w:hAnsi="宋体"/>
              <w:sz w:val="24"/>
              <w:szCs w:val="24"/>
            </w:rPr>
          </w:rPrChange>
        </w:rPr>
      </w:pPr>
      <w:ins w:id="532" w:author="戴岳 daiyue" w:date="2025-02-06T10:19:00Z">
        <w:r w:rsidRPr="00375287">
          <w:rPr>
            <w:rFonts w:ascii="宋体" w:eastAsia="宋体" w:hAnsi="宋体" w:hint="eastAsia"/>
            <w:sz w:val="24"/>
            <w:szCs w:val="24"/>
            <w:rPrChange w:id="533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最后，我们根据通关</w:t>
        </w:r>
      </w:ins>
      <w:ins w:id="534" w:author="戴岳 daiyue" w:date="2025-02-06T10:20:00Z">
        <w:r w:rsidRPr="00375287">
          <w:rPr>
            <w:rFonts w:ascii="宋体" w:eastAsia="宋体" w:hAnsi="宋体" w:hint="eastAsia"/>
            <w:sz w:val="24"/>
            <w:szCs w:val="24"/>
            <w:rPrChange w:id="535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条件和游戏机制，推演通关的正确</w:t>
        </w:r>
      </w:ins>
      <w:ins w:id="536" w:author="戴岳 daiyue" w:date="2025-02-06T10:21:00Z">
        <w:r w:rsidRPr="00375287">
          <w:rPr>
            <w:rFonts w:ascii="宋体" w:eastAsia="宋体" w:hAnsi="宋体" w:hint="eastAsia"/>
            <w:sz w:val="24"/>
            <w:szCs w:val="24"/>
            <w:rPrChange w:id="537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步骤，并合理地利用游戏的BUG。</w:t>
        </w:r>
      </w:ins>
    </w:p>
    <w:p w:rsidR="0073140D" w:rsidRPr="00375287" w:rsidRDefault="00DA611B" w:rsidP="00F4275D">
      <w:pPr>
        <w:spacing w:line="400" w:lineRule="exact"/>
        <w:ind w:firstLine="420"/>
        <w:rPr>
          <w:ins w:id="538" w:author="戴岳 daiyue" w:date="2025-02-06T10:39:00Z"/>
          <w:rFonts w:ascii="宋体" w:eastAsia="宋体" w:hAnsi="宋体" w:hint="eastAsia"/>
          <w:sz w:val="24"/>
          <w:szCs w:val="24"/>
          <w:rPrChange w:id="539" w:author="戴岳 daiyue" w:date="2025-02-06T11:20:00Z">
            <w:rPr>
              <w:ins w:id="540" w:author="戴岳 daiyue" w:date="2025-02-06T10:39:00Z"/>
              <w:rFonts w:ascii="宋体" w:eastAsia="宋体" w:hAnsi="宋体" w:hint="eastAsia"/>
              <w:sz w:val="24"/>
              <w:szCs w:val="24"/>
            </w:rPr>
          </w:rPrChange>
        </w:rPr>
        <w:pPrChange w:id="541" w:author="戴岳 daiyue" w:date="2025-02-06T10:39:00Z">
          <w:pPr>
            <w:pStyle w:val="a3"/>
            <w:numPr>
              <w:numId w:val="1"/>
            </w:numPr>
            <w:ind w:left="360" w:firstLineChars="0" w:hanging="360"/>
          </w:pPr>
        </w:pPrChange>
      </w:pPr>
      <w:ins w:id="542" w:author="戴岳 daiyue" w:date="2025-02-06T10:58:00Z">
        <w:r w:rsidRPr="00375287">
          <w:rPr>
            <w:rFonts w:ascii="宋体" w:eastAsia="宋体" w:hAnsi="宋体" w:hint="eastAsia"/>
            <w:sz w:val="24"/>
            <w:szCs w:val="24"/>
            <w:rPrChange w:id="543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首先</w:t>
        </w:r>
      </w:ins>
      <w:ins w:id="544" w:author="戴岳 daiyue" w:date="2025-02-06T10:59:00Z">
        <w:r w:rsidRPr="00375287">
          <w:rPr>
            <w:rFonts w:ascii="宋体" w:eastAsia="宋体" w:hAnsi="宋体" w:hint="eastAsia"/>
            <w:sz w:val="24"/>
            <w:szCs w:val="24"/>
            <w:rPrChange w:id="545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完一周目</w:t>
        </w:r>
        <w:r w:rsidR="006630AC" w:rsidRPr="00375287">
          <w:rPr>
            <w:rFonts w:ascii="宋体" w:eastAsia="宋体" w:hAnsi="宋体" w:hint="eastAsia"/>
            <w:sz w:val="24"/>
            <w:szCs w:val="24"/>
            <w:rPrChange w:id="54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，主要为拿到</w:t>
        </w:r>
      </w:ins>
      <w:ins w:id="547" w:author="戴岳 daiyue" w:date="2025-02-06T11:00:00Z">
        <w:r w:rsidR="006630AC" w:rsidRPr="00375287">
          <w:rPr>
            <w:rFonts w:ascii="宋体" w:eastAsia="宋体" w:hAnsi="宋体" w:hint="eastAsia"/>
            <w:sz w:val="24"/>
            <w:szCs w:val="24"/>
            <w:rPrChange w:id="54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季亦的黑卡</w:t>
        </w:r>
        <w:r w:rsidR="006630AC" w:rsidRPr="00375287">
          <w:rPr>
            <w:rFonts w:ascii="宋体" w:eastAsia="宋体" w:hAnsi="宋体" w:hint="eastAsia"/>
            <w:sz w:val="24"/>
            <w:szCs w:val="24"/>
            <w:rPrChange w:id="549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，黑卡</w:t>
        </w:r>
      </w:ins>
      <w:ins w:id="550" w:author="戴岳 daiyue" w:date="2025-02-06T11:02:00Z">
        <w:r w:rsidR="006630AC" w:rsidRPr="00375287">
          <w:rPr>
            <w:rFonts w:ascii="宋体" w:eastAsia="宋体" w:hAnsi="宋体" w:hint="eastAsia"/>
            <w:sz w:val="24"/>
            <w:szCs w:val="24"/>
            <w:rPrChange w:id="551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有效期永久，带到下一周目。</w:t>
        </w:r>
      </w:ins>
      <w:ins w:id="552" w:author="戴岳 daiyue" w:date="2025-02-06T11:03:00Z">
        <w:r w:rsidR="006630AC" w:rsidRPr="00375287">
          <w:rPr>
            <w:rFonts w:ascii="宋体" w:eastAsia="宋体" w:hAnsi="宋体" w:hint="eastAsia"/>
            <w:sz w:val="24"/>
            <w:szCs w:val="24"/>
            <w:rPrChange w:id="553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进入</w:t>
        </w:r>
      </w:ins>
      <w:ins w:id="554" w:author="戴岳 daiyue" w:date="2025-02-06T10:22:00Z">
        <w:r w:rsidR="00B20BE3" w:rsidRPr="00375287">
          <w:rPr>
            <w:rFonts w:ascii="宋体" w:eastAsia="宋体" w:hAnsi="宋体" w:hint="eastAsia"/>
            <w:sz w:val="24"/>
            <w:szCs w:val="24"/>
            <w:rPrChange w:id="555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肯德基场景，购入</w:t>
        </w:r>
      </w:ins>
      <w:ins w:id="556" w:author="戴岳 daiyue" w:date="2025-02-06T11:19:00Z">
        <w:r w:rsidR="00E12668" w:rsidRPr="00375287">
          <w:rPr>
            <w:rFonts w:ascii="宋体" w:eastAsia="宋体" w:hAnsi="宋体" w:hint="eastAsia"/>
            <w:sz w:val="24"/>
            <w:szCs w:val="24"/>
            <w:rPrChange w:id="557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一瓶</w:t>
        </w:r>
      </w:ins>
      <w:ins w:id="558" w:author="戴岳 daiyue" w:date="2025-02-06T10:26:00Z">
        <w:r w:rsidR="00B20BE3" w:rsidRPr="00375287">
          <w:rPr>
            <w:rFonts w:ascii="宋体" w:eastAsia="宋体" w:hAnsi="宋体" w:hint="eastAsia"/>
            <w:sz w:val="24"/>
            <w:szCs w:val="24"/>
            <w:rPrChange w:id="559" w:author="戴岳 daiyue" w:date="2025-02-06T11:20:00Z">
              <w:rPr>
                <w:rFonts w:eastAsia="仿宋" w:hint="eastAsia"/>
                <w:sz w:val="24"/>
              </w:rPr>
            </w:rPrChange>
          </w:rPr>
          <w:t>好感度为</w:t>
        </w:r>
        <w:r w:rsidR="00B20BE3" w:rsidRPr="00375287">
          <w:rPr>
            <w:rFonts w:ascii="宋体" w:eastAsia="宋体" w:hAnsi="宋体" w:hint="eastAsia"/>
            <w:sz w:val="24"/>
            <w:szCs w:val="24"/>
            <w:rPrChange w:id="560" w:author="戴岳 daiyue" w:date="2025-02-06T11:20:00Z">
              <w:rPr>
                <w:rFonts w:eastAsia="仿宋" w:hint="eastAsia"/>
                <w:sz w:val="24"/>
              </w:rPr>
            </w:rPrChange>
          </w:rPr>
          <w:t>-1</w:t>
        </w:r>
        <w:r w:rsidR="00B20BE3" w:rsidRPr="00375287">
          <w:rPr>
            <w:rFonts w:ascii="宋体" w:eastAsia="宋体" w:hAnsi="宋体" w:hint="eastAsia"/>
            <w:sz w:val="24"/>
            <w:szCs w:val="24"/>
            <w:rPrChange w:id="561" w:author="戴岳 daiyue" w:date="2025-02-06T11:20:00Z">
              <w:rPr>
                <w:rFonts w:eastAsia="仿宋" w:hint="eastAsia"/>
                <w:sz w:val="24"/>
              </w:rPr>
            </w:rPrChange>
          </w:rPr>
          <w:t>的</w:t>
        </w:r>
      </w:ins>
      <w:ins w:id="562" w:author="戴岳 daiyue" w:date="2025-02-06T10:27:00Z">
        <w:r w:rsidR="00B20BE3" w:rsidRPr="00375287">
          <w:rPr>
            <w:rFonts w:ascii="宋体" w:eastAsia="宋体" w:hAnsi="宋体" w:hint="eastAsia"/>
            <w:sz w:val="24"/>
            <w:szCs w:val="24"/>
            <w:rPrChange w:id="563" w:author="戴岳 daiyue" w:date="2025-02-06T11:20:00Z">
              <w:rPr>
                <w:rFonts w:eastAsia="仿宋" w:hint="eastAsia"/>
                <w:sz w:val="24"/>
              </w:rPr>
            </w:rPrChange>
          </w:rPr>
          <w:t>绿茶</w:t>
        </w:r>
      </w:ins>
      <w:ins w:id="564" w:author="戴岳 daiyue" w:date="2025-02-06T10:31:00Z">
        <w:r w:rsidR="0073140D" w:rsidRPr="00375287">
          <w:rPr>
            <w:rFonts w:ascii="宋体" w:eastAsia="宋体" w:hAnsi="宋体" w:hint="eastAsia"/>
            <w:sz w:val="24"/>
            <w:szCs w:val="24"/>
            <w:rPrChange w:id="565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，再购买一瓶</w:t>
        </w:r>
        <w:r w:rsidR="0073140D" w:rsidRPr="00375287">
          <w:rPr>
            <w:rFonts w:ascii="宋体" w:eastAsia="宋体" w:hAnsi="宋体" w:hint="eastAsia"/>
            <w:sz w:val="24"/>
            <w:szCs w:val="24"/>
            <w:rPrChange w:id="56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好感+</w:t>
        </w:r>
        <w:r w:rsidR="0073140D" w:rsidRPr="00375287">
          <w:rPr>
            <w:rFonts w:ascii="宋体" w:eastAsia="宋体" w:hAnsi="宋体"/>
            <w:sz w:val="24"/>
            <w:szCs w:val="24"/>
            <w:rPrChange w:id="567" w:author="戴岳 daiyue" w:date="2025-02-06T11:20:00Z">
              <w:rPr>
                <w:rFonts w:ascii="宋体" w:eastAsia="宋体" w:hAnsi="宋体"/>
                <w:sz w:val="24"/>
                <w:szCs w:val="24"/>
              </w:rPr>
            </w:rPrChange>
          </w:rPr>
          <w:t>1</w:t>
        </w:r>
        <w:r w:rsidR="0073140D" w:rsidRPr="00375287">
          <w:rPr>
            <w:rFonts w:ascii="宋体" w:eastAsia="宋体" w:hAnsi="宋体" w:hint="eastAsia"/>
            <w:sz w:val="24"/>
            <w:szCs w:val="24"/>
            <w:rPrChange w:id="56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的芬达</w:t>
        </w:r>
      </w:ins>
      <w:ins w:id="569" w:author="戴岳 daiyue" w:date="2025-02-06T10:33:00Z">
        <w:r w:rsidR="0073140D" w:rsidRPr="00375287">
          <w:rPr>
            <w:rFonts w:ascii="宋体" w:eastAsia="宋体" w:hAnsi="宋体" w:hint="eastAsia"/>
            <w:sz w:val="24"/>
            <w:szCs w:val="24"/>
            <w:rPrChange w:id="570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送给</w:t>
        </w:r>
      </w:ins>
      <w:ins w:id="571" w:author="戴岳 daiyue" w:date="2025-02-06T10:34:00Z">
        <w:r w:rsidR="0073140D" w:rsidRPr="00375287">
          <w:rPr>
            <w:rFonts w:ascii="宋体" w:eastAsia="宋体" w:hAnsi="宋体" w:hint="eastAsia"/>
            <w:sz w:val="24"/>
            <w:szCs w:val="24"/>
            <w:rPrChange w:id="572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冷辰</w:t>
        </w:r>
      </w:ins>
      <w:ins w:id="573" w:author="戴岳 daiyue" w:date="2025-02-06T10:35:00Z">
        <w:r w:rsidR="0073140D" w:rsidRPr="00375287">
          <w:rPr>
            <w:rFonts w:ascii="宋体" w:eastAsia="宋体" w:hAnsi="宋体" w:hint="eastAsia"/>
            <w:sz w:val="24"/>
            <w:szCs w:val="24"/>
            <w:rPrChange w:id="57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</w:t>
        </w:r>
      </w:ins>
      <w:ins w:id="575" w:author="戴岳 daiyue" w:date="2025-02-06T10:39:00Z">
        <w:r w:rsidR="0073140D" w:rsidRPr="00375287">
          <w:rPr>
            <w:rFonts w:ascii="宋体" w:eastAsia="宋体" w:hAnsi="宋体" w:hint="eastAsia"/>
            <w:sz w:val="24"/>
            <w:szCs w:val="24"/>
            <w:rPrChange w:id="57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同意冷辰一起走的邀请，</w:t>
        </w:r>
      </w:ins>
      <w:ins w:id="577" w:author="戴岳 daiyue" w:date="2025-02-06T10:42:00Z">
        <w:r w:rsidR="00F4275D" w:rsidRPr="00375287">
          <w:rPr>
            <w:rFonts w:ascii="宋体" w:eastAsia="宋体" w:hAnsi="宋体" w:hint="eastAsia"/>
            <w:sz w:val="24"/>
            <w:szCs w:val="24"/>
            <w:rPrChange w:id="57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引出出国话题，</w:t>
        </w:r>
      </w:ins>
      <w:ins w:id="579" w:author="戴岳 daiyue" w:date="2025-02-06T10:39:00Z">
        <w:r w:rsidR="0073140D" w:rsidRPr="00375287">
          <w:rPr>
            <w:rFonts w:ascii="宋体" w:eastAsia="宋体" w:hAnsi="宋体" w:hint="eastAsia"/>
            <w:sz w:val="24"/>
            <w:szCs w:val="24"/>
            <w:rPrChange w:id="580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答应离开前去</w:t>
        </w:r>
        <w:proofErr w:type="gramStart"/>
        <w:r w:rsidR="0073140D" w:rsidRPr="00375287">
          <w:rPr>
            <w:rFonts w:ascii="宋体" w:eastAsia="宋体" w:hAnsi="宋体" w:hint="eastAsia"/>
            <w:sz w:val="24"/>
            <w:szCs w:val="24"/>
            <w:rPrChange w:id="581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趟</w:t>
        </w:r>
        <w:proofErr w:type="gramEnd"/>
        <w:r w:rsidR="0073140D" w:rsidRPr="00375287">
          <w:rPr>
            <w:rFonts w:ascii="宋体" w:eastAsia="宋体" w:hAnsi="宋体" w:hint="eastAsia"/>
            <w:sz w:val="24"/>
            <w:szCs w:val="24"/>
            <w:rPrChange w:id="582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海边，冷辰好感+1</w:t>
        </w:r>
      </w:ins>
      <w:ins w:id="583" w:author="戴岳 daiyue" w:date="2025-02-06T10:42:00Z">
        <w:r w:rsidR="00F4275D" w:rsidRPr="00375287">
          <w:rPr>
            <w:rFonts w:ascii="宋体" w:eastAsia="宋体" w:hAnsi="宋体" w:hint="eastAsia"/>
            <w:sz w:val="24"/>
            <w:szCs w:val="24"/>
            <w:rPrChange w:id="58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，冷辰好感度达到</w:t>
        </w:r>
      </w:ins>
      <w:ins w:id="585" w:author="戴岳 daiyue" w:date="2025-02-06T10:43:00Z">
        <w:r w:rsidR="00F4275D" w:rsidRPr="00375287">
          <w:rPr>
            <w:rFonts w:ascii="宋体" w:eastAsia="宋体" w:hAnsi="宋体" w:hint="eastAsia"/>
            <w:sz w:val="24"/>
            <w:szCs w:val="24"/>
            <w:rPrChange w:id="58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7，进入马路场景</w:t>
        </w:r>
      </w:ins>
      <w:ins w:id="587" w:author="戴岳 daiyue" w:date="2025-02-06T10:44:00Z">
        <w:r w:rsidR="00F4275D" w:rsidRPr="00375287">
          <w:rPr>
            <w:rFonts w:ascii="宋体" w:eastAsia="宋体" w:hAnsi="宋体" w:hint="eastAsia"/>
            <w:sz w:val="24"/>
            <w:szCs w:val="24"/>
            <w:rPrChange w:id="58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，选择走在冷辰前</w:t>
        </w:r>
      </w:ins>
      <w:ins w:id="589" w:author="戴岳 daiyue" w:date="2025-02-06T10:46:00Z">
        <w:r w:rsidR="00F4275D" w:rsidRPr="00375287">
          <w:rPr>
            <w:rFonts w:ascii="宋体" w:eastAsia="宋体" w:hAnsi="宋体" w:hint="eastAsia"/>
            <w:sz w:val="24"/>
            <w:szCs w:val="24"/>
            <w:rPrChange w:id="590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替其</w:t>
        </w:r>
      </w:ins>
      <w:ins w:id="591" w:author="戴岳 daiyue" w:date="2025-02-06T10:44:00Z">
        <w:r w:rsidR="00F4275D" w:rsidRPr="00375287">
          <w:rPr>
            <w:rFonts w:ascii="宋体" w:eastAsia="宋体" w:hAnsi="宋体" w:hint="eastAsia"/>
            <w:sz w:val="24"/>
            <w:szCs w:val="24"/>
            <w:rPrChange w:id="592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被撞，</w:t>
        </w:r>
        <w:r w:rsidR="00F4275D" w:rsidRPr="00375287">
          <w:rPr>
            <w:rFonts w:ascii="宋体" w:eastAsia="宋体" w:hAnsi="宋体" w:hint="eastAsia"/>
            <w:sz w:val="24"/>
            <w:szCs w:val="24"/>
            <w:rPrChange w:id="593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冷辰好感+1</w:t>
        </w:r>
        <w:r w:rsidR="00F4275D" w:rsidRPr="00375287">
          <w:rPr>
            <w:rFonts w:ascii="宋体" w:eastAsia="宋体" w:hAnsi="宋体" w:hint="eastAsia"/>
            <w:sz w:val="24"/>
            <w:szCs w:val="24"/>
            <w:rPrChange w:id="59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，冷辰</w:t>
        </w:r>
      </w:ins>
      <w:ins w:id="595" w:author="戴岳 daiyue" w:date="2025-02-06T11:05:00Z">
        <w:r w:rsidR="006630AC" w:rsidRPr="00375287">
          <w:rPr>
            <w:rFonts w:ascii="宋体" w:eastAsia="宋体" w:hAnsi="宋体" w:hint="eastAsia"/>
            <w:sz w:val="24"/>
            <w:szCs w:val="24"/>
            <w:rPrChange w:id="59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好感度为8，</w:t>
        </w:r>
      </w:ins>
      <w:ins w:id="597" w:author="戴岳 daiyue" w:date="2025-02-06T10:46:00Z">
        <w:r w:rsidR="00F4275D" w:rsidRPr="00375287">
          <w:rPr>
            <w:rFonts w:ascii="宋体" w:eastAsia="宋体" w:hAnsi="宋体" w:hint="eastAsia"/>
            <w:sz w:val="24"/>
            <w:szCs w:val="24"/>
            <w:rPrChange w:id="59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达成</w:t>
        </w:r>
      </w:ins>
      <w:ins w:id="599" w:author="戴岳 daiyue" w:date="2025-02-06T10:44:00Z">
        <w:r w:rsidR="00F4275D" w:rsidRPr="00375287">
          <w:rPr>
            <w:rFonts w:ascii="宋体" w:eastAsia="宋体" w:hAnsi="宋体" w:hint="eastAsia"/>
            <w:sz w:val="24"/>
            <w:szCs w:val="24"/>
            <w:rPrChange w:id="600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he</w:t>
        </w:r>
      </w:ins>
      <w:ins w:id="601" w:author="戴岳 daiyue" w:date="2025-02-06T10:46:00Z">
        <w:r w:rsidR="00F4275D" w:rsidRPr="00375287">
          <w:rPr>
            <w:rFonts w:ascii="宋体" w:eastAsia="宋体" w:hAnsi="宋体" w:hint="eastAsia"/>
            <w:sz w:val="24"/>
            <w:szCs w:val="24"/>
            <w:rPrChange w:id="602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，进入医院场景</w:t>
        </w:r>
      </w:ins>
      <w:ins w:id="603" w:author="戴岳 daiyue" w:date="2025-02-06T10:47:00Z">
        <w:r w:rsidR="00F4275D" w:rsidRPr="00375287">
          <w:rPr>
            <w:rFonts w:ascii="宋体" w:eastAsia="宋体" w:hAnsi="宋体" w:hint="eastAsia"/>
            <w:sz w:val="24"/>
            <w:szCs w:val="24"/>
            <w:rPrChange w:id="60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</w:t>
        </w:r>
        <w:r w:rsidR="00F4275D" w:rsidRPr="00375287">
          <w:rPr>
            <w:rFonts w:ascii="宋体" w:eastAsia="宋体" w:hAnsi="宋体" w:hint="eastAsia"/>
            <w:sz w:val="24"/>
            <w:szCs w:val="24"/>
            <w:rPrChange w:id="605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选择季极探望，</w:t>
        </w:r>
        <w:r w:rsidR="00F4275D" w:rsidRPr="00375287">
          <w:rPr>
            <w:rFonts w:ascii="宋体" w:eastAsia="宋体" w:hAnsi="宋体"/>
            <w:sz w:val="24"/>
            <w:szCs w:val="24"/>
            <w:rPrChange w:id="606" w:author="戴岳 daiyue" w:date="2025-02-06T11:20:00Z">
              <w:rPr>
                <w:rFonts w:ascii="宋体" w:eastAsia="宋体" w:hAnsi="宋体"/>
                <w:sz w:val="24"/>
                <w:szCs w:val="24"/>
              </w:rPr>
            </w:rPrChange>
          </w:rPr>
          <w:t>季极好感+1</w:t>
        </w:r>
      </w:ins>
      <w:ins w:id="607" w:author="戴岳 daiyue" w:date="2025-02-06T11:03:00Z">
        <w:r w:rsidR="006630AC" w:rsidRPr="00375287">
          <w:rPr>
            <w:rFonts w:ascii="宋体" w:eastAsia="宋体" w:hAnsi="宋体" w:hint="eastAsia"/>
            <w:sz w:val="24"/>
            <w:szCs w:val="24"/>
            <w:rPrChange w:id="60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，关心季极生意，</w:t>
        </w:r>
        <w:r w:rsidR="006630AC" w:rsidRPr="00375287">
          <w:rPr>
            <w:rFonts w:ascii="宋体" w:eastAsia="宋体" w:hAnsi="宋体"/>
            <w:sz w:val="24"/>
            <w:szCs w:val="24"/>
            <w:rPrChange w:id="609" w:author="戴岳 daiyue" w:date="2025-02-06T11:20:00Z">
              <w:rPr>
                <w:rFonts w:ascii="宋体" w:eastAsia="宋体" w:hAnsi="宋体"/>
                <w:sz w:val="24"/>
                <w:szCs w:val="24"/>
              </w:rPr>
            </w:rPrChange>
          </w:rPr>
          <w:t>季极好感+1</w:t>
        </w:r>
      </w:ins>
      <w:ins w:id="610" w:author="戴岳 daiyue" w:date="2025-02-06T11:04:00Z">
        <w:r w:rsidR="006630AC" w:rsidRPr="00375287">
          <w:rPr>
            <w:rFonts w:ascii="宋体" w:eastAsia="宋体" w:hAnsi="宋体" w:hint="eastAsia"/>
            <w:sz w:val="24"/>
            <w:szCs w:val="24"/>
            <w:rPrChange w:id="611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，送出黑卡，</w:t>
        </w:r>
        <w:r w:rsidR="006630AC" w:rsidRPr="00375287">
          <w:rPr>
            <w:rFonts w:ascii="宋体" w:eastAsia="宋体" w:hAnsi="宋体"/>
            <w:sz w:val="24"/>
            <w:szCs w:val="24"/>
            <w:rPrChange w:id="612" w:author="戴岳 daiyue" w:date="2025-02-06T11:20:00Z">
              <w:rPr>
                <w:rFonts w:ascii="宋体" w:eastAsia="宋体" w:hAnsi="宋体"/>
                <w:sz w:val="24"/>
                <w:szCs w:val="24"/>
              </w:rPr>
            </w:rPrChange>
          </w:rPr>
          <w:t>季极好感+1</w:t>
        </w:r>
        <w:r w:rsidR="006630AC" w:rsidRPr="00375287">
          <w:rPr>
            <w:rFonts w:ascii="宋体" w:eastAsia="宋体" w:hAnsi="宋体" w:hint="eastAsia"/>
            <w:sz w:val="24"/>
            <w:szCs w:val="24"/>
            <w:rPrChange w:id="613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，解决季极公司资金问题，季极</w:t>
        </w:r>
      </w:ins>
      <w:ins w:id="614" w:author="戴岳 daiyue" w:date="2025-02-06T11:05:00Z">
        <w:r w:rsidR="006630AC" w:rsidRPr="00375287">
          <w:rPr>
            <w:rFonts w:ascii="宋体" w:eastAsia="宋体" w:hAnsi="宋体" w:hint="eastAsia"/>
            <w:sz w:val="24"/>
            <w:szCs w:val="24"/>
            <w:rPrChange w:id="615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好感度为8，</w:t>
        </w:r>
      </w:ins>
      <w:ins w:id="616" w:author="戴岳 daiyue" w:date="2025-02-06T11:04:00Z">
        <w:r w:rsidR="006630AC" w:rsidRPr="00375287">
          <w:rPr>
            <w:rFonts w:ascii="宋体" w:eastAsia="宋体" w:hAnsi="宋体" w:hint="eastAsia"/>
            <w:sz w:val="24"/>
            <w:szCs w:val="24"/>
            <w:rPrChange w:id="617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达成he</w:t>
        </w:r>
      </w:ins>
      <w:ins w:id="618" w:author="戴岳 daiyue" w:date="2025-02-06T11:05:00Z">
        <w:r w:rsidR="006630AC" w:rsidRPr="00375287">
          <w:rPr>
            <w:rFonts w:ascii="宋体" w:eastAsia="宋体" w:hAnsi="宋体" w:hint="eastAsia"/>
            <w:sz w:val="24"/>
            <w:szCs w:val="24"/>
            <w:rPrChange w:id="619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。</w:t>
        </w:r>
      </w:ins>
      <w:ins w:id="620" w:author="戴岳 daiyue" w:date="2025-02-06T11:09:00Z">
        <w:r w:rsidR="006630AC" w:rsidRPr="00375287">
          <w:rPr>
            <w:rFonts w:ascii="宋体" w:eastAsia="宋体" w:hAnsi="宋体" w:hint="eastAsia"/>
            <w:sz w:val="24"/>
            <w:szCs w:val="24"/>
            <w:rPrChange w:id="621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接起凡秋电话，清茶好感+</w:t>
        </w:r>
        <w:r w:rsidR="006630AC" w:rsidRPr="00375287">
          <w:rPr>
            <w:rFonts w:ascii="宋体" w:eastAsia="宋体" w:hAnsi="宋体"/>
            <w:sz w:val="24"/>
            <w:szCs w:val="24"/>
            <w:rPrChange w:id="622" w:author="戴岳 daiyue" w:date="2025-02-06T11:20:00Z">
              <w:rPr>
                <w:rFonts w:ascii="宋体" w:eastAsia="宋体" w:hAnsi="宋体"/>
                <w:sz w:val="24"/>
                <w:szCs w:val="24"/>
              </w:rPr>
            </w:rPrChange>
          </w:rPr>
          <w:t>1</w:t>
        </w:r>
        <w:r w:rsidR="006630AC" w:rsidRPr="00375287">
          <w:rPr>
            <w:rFonts w:ascii="宋体" w:eastAsia="宋体" w:hAnsi="宋体" w:hint="eastAsia"/>
            <w:sz w:val="24"/>
            <w:szCs w:val="24"/>
            <w:rPrChange w:id="623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，进入</w:t>
        </w:r>
        <w:proofErr w:type="spellStart"/>
        <w:r w:rsidR="006630AC" w:rsidRPr="00375287">
          <w:rPr>
            <w:rFonts w:ascii="宋体" w:eastAsia="宋体" w:hAnsi="宋体" w:hint="eastAsia"/>
            <w:sz w:val="24"/>
            <w:szCs w:val="24"/>
            <w:rPrChange w:id="62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livehouse</w:t>
        </w:r>
        <w:proofErr w:type="spellEnd"/>
        <w:r w:rsidR="006630AC" w:rsidRPr="00375287">
          <w:rPr>
            <w:rFonts w:ascii="宋体" w:eastAsia="宋体" w:hAnsi="宋体" w:hint="eastAsia"/>
            <w:sz w:val="24"/>
            <w:szCs w:val="24"/>
            <w:rPrChange w:id="625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场景</w:t>
        </w:r>
        <w:r w:rsidR="00E12668" w:rsidRPr="00375287">
          <w:rPr>
            <w:rFonts w:ascii="宋体" w:eastAsia="宋体" w:hAnsi="宋体" w:hint="eastAsia"/>
            <w:sz w:val="24"/>
            <w:szCs w:val="24"/>
            <w:rPrChange w:id="62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</w:t>
        </w:r>
      </w:ins>
      <w:ins w:id="627" w:author="戴岳 daiyue" w:date="2025-02-06T11:10:00Z">
        <w:r w:rsidR="00E12668" w:rsidRPr="00375287">
          <w:rPr>
            <w:rFonts w:ascii="宋体" w:eastAsia="宋体" w:hAnsi="宋体" w:hint="eastAsia"/>
            <w:sz w:val="24"/>
            <w:szCs w:val="24"/>
            <w:rPrChange w:id="62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拒绝接收</w:t>
        </w:r>
        <w:r w:rsidR="00E12668" w:rsidRPr="00375287">
          <w:rPr>
            <w:rFonts w:ascii="宋体" w:eastAsia="宋体" w:hAnsi="宋体" w:hint="eastAsia"/>
            <w:sz w:val="24"/>
            <w:szCs w:val="24"/>
            <w:rPrChange w:id="629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季亦的黑卡</w:t>
        </w:r>
        <w:r w:rsidR="00E12668" w:rsidRPr="00375287">
          <w:rPr>
            <w:rFonts w:ascii="宋体" w:eastAsia="宋体" w:hAnsi="宋体" w:hint="eastAsia"/>
            <w:sz w:val="24"/>
            <w:szCs w:val="24"/>
            <w:rPrChange w:id="630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，进入休息室阻止</w:t>
        </w:r>
        <w:proofErr w:type="gramStart"/>
        <w:r w:rsidR="00E12668" w:rsidRPr="00375287">
          <w:rPr>
            <w:rFonts w:ascii="宋体" w:eastAsia="宋体" w:hAnsi="宋体" w:hint="eastAsia"/>
            <w:sz w:val="24"/>
            <w:szCs w:val="24"/>
            <w:rPrChange w:id="631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清茶喝有辣椒</w:t>
        </w:r>
        <w:proofErr w:type="gramEnd"/>
        <w:r w:rsidR="00E12668" w:rsidRPr="00375287">
          <w:rPr>
            <w:rFonts w:ascii="宋体" w:eastAsia="宋体" w:hAnsi="宋体" w:hint="eastAsia"/>
            <w:sz w:val="24"/>
            <w:szCs w:val="24"/>
            <w:rPrChange w:id="632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水的</w:t>
        </w:r>
      </w:ins>
      <w:ins w:id="633" w:author="戴岳 daiyue" w:date="2025-02-06T11:11:00Z">
        <w:r w:rsidR="00E12668" w:rsidRPr="00375287">
          <w:rPr>
            <w:rFonts w:ascii="宋体" w:eastAsia="宋体" w:hAnsi="宋体" w:hint="eastAsia"/>
            <w:sz w:val="24"/>
            <w:szCs w:val="24"/>
            <w:rPrChange w:id="63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绿茶，</w:t>
        </w:r>
      </w:ins>
      <w:ins w:id="635" w:author="戴岳 daiyue" w:date="2025-02-06T11:12:00Z">
        <w:r w:rsidR="00E12668" w:rsidRPr="00375287">
          <w:rPr>
            <w:rFonts w:ascii="宋体" w:eastAsia="宋体" w:hAnsi="宋体" w:hint="eastAsia"/>
            <w:sz w:val="24"/>
            <w:szCs w:val="24"/>
            <w:rPrChange w:id="63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清茶</w:t>
        </w:r>
      </w:ins>
      <w:ins w:id="637" w:author="戴岳 daiyue" w:date="2025-02-06T11:13:00Z">
        <w:r w:rsidR="00E12668" w:rsidRPr="00375287">
          <w:rPr>
            <w:rFonts w:ascii="宋体" w:eastAsia="宋体" w:hAnsi="宋体" w:hint="eastAsia"/>
            <w:sz w:val="24"/>
            <w:szCs w:val="24"/>
            <w:rPrChange w:id="63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嗓子保住，</w:t>
        </w:r>
      </w:ins>
      <w:ins w:id="639" w:author="戴岳 daiyue" w:date="2025-02-06T11:11:00Z">
        <w:r w:rsidR="00E12668" w:rsidRPr="00375287">
          <w:rPr>
            <w:rFonts w:ascii="宋体" w:eastAsia="宋体" w:hAnsi="宋体" w:hint="eastAsia"/>
            <w:sz w:val="24"/>
            <w:szCs w:val="24"/>
            <w:rPrChange w:id="640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清茶好感+</w:t>
        </w:r>
        <w:r w:rsidR="00E12668" w:rsidRPr="00375287">
          <w:rPr>
            <w:rFonts w:ascii="宋体" w:eastAsia="宋体" w:hAnsi="宋体"/>
            <w:sz w:val="24"/>
            <w:szCs w:val="24"/>
            <w:rPrChange w:id="641" w:author="戴岳 daiyue" w:date="2025-02-06T11:20:00Z">
              <w:rPr>
                <w:rFonts w:ascii="宋体" w:eastAsia="宋体" w:hAnsi="宋体"/>
                <w:sz w:val="24"/>
                <w:szCs w:val="24"/>
              </w:rPr>
            </w:rPrChange>
          </w:rPr>
          <w:t>2</w:t>
        </w:r>
      </w:ins>
      <w:ins w:id="642" w:author="戴岳 daiyue" w:date="2025-02-06T11:12:00Z">
        <w:r w:rsidR="00E12668" w:rsidRPr="00375287">
          <w:rPr>
            <w:rFonts w:ascii="宋体" w:eastAsia="宋体" w:hAnsi="宋体" w:hint="eastAsia"/>
            <w:sz w:val="24"/>
            <w:szCs w:val="24"/>
            <w:rPrChange w:id="643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，留下陪清茶，清茶好感+</w:t>
        </w:r>
        <w:r w:rsidR="00E12668" w:rsidRPr="00375287">
          <w:rPr>
            <w:rFonts w:ascii="宋体" w:eastAsia="宋体" w:hAnsi="宋体"/>
            <w:sz w:val="24"/>
            <w:szCs w:val="24"/>
            <w:rPrChange w:id="644" w:author="戴岳 daiyue" w:date="2025-02-06T11:20:00Z">
              <w:rPr>
                <w:rFonts w:ascii="宋体" w:eastAsia="宋体" w:hAnsi="宋体"/>
                <w:sz w:val="24"/>
                <w:szCs w:val="24"/>
              </w:rPr>
            </w:rPrChange>
          </w:rPr>
          <w:t>1</w:t>
        </w:r>
        <w:r w:rsidR="00E12668" w:rsidRPr="00375287">
          <w:rPr>
            <w:rFonts w:ascii="宋体" w:eastAsia="宋体" w:hAnsi="宋体" w:hint="eastAsia"/>
            <w:sz w:val="24"/>
            <w:szCs w:val="24"/>
            <w:rPrChange w:id="645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</w:t>
        </w:r>
      </w:ins>
      <w:ins w:id="646" w:author="戴岳 daiyue" w:date="2025-02-06T11:13:00Z">
        <w:r w:rsidR="00E12668" w:rsidRPr="00375287">
          <w:rPr>
            <w:rFonts w:ascii="宋体" w:eastAsia="宋体" w:hAnsi="宋体" w:hint="eastAsia"/>
            <w:sz w:val="24"/>
            <w:szCs w:val="24"/>
            <w:rPrChange w:id="647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送出</w:t>
        </w:r>
        <w:r w:rsidR="00E12668" w:rsidRPr="00375287">
          <w:rPr>
            <w:rFonts w:ascii="宋体" w:eastAsia="宋体" w:hAnsi="宋体" w:hint="eastAsia"/>
            <w:sz w:val="24"/>
            <w:szCs w:val="24"/>
            <w:rPrChange w:id="64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好感度为-1的</w:t>
        </w:r>
        <w:r w:rsidR="00E12668" w:rsidRPr="00375287">
          <w:rPr>
            <w:rFonts w:ascii="宋体" w:eastAsia="宋体" w:hAnsi="宋体" w:hint="eastAsia"/>
            <w:sz w:val="24"/>
            <w:szCs w:val="24"/>
            <w:rPrChange w:id="649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绿茶</w:t>
        </w:r>
      </w:ins>
      <w:ins w:id="650" w:author="戴岳 daiyue" w:date="2025-02-06T11:14:00Z">
        <w:r w:rsidR="00E12668" w:rsidRPr="00375287">
          <w:rPr>
            <w:rFonts w:ascii="宋体" w:eastAsia="宋体" w:hAnsi="宋体" w:hint="eastAsia"/>
            <w:sz w:val="24"/>
            <w:szCs w:val="24"/>
            <w:rPrChange w:id="651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，此时清茶的好感为9，不管</w:t>
        </w:r>
        <w:r w:rsidR="00E12668" w:rsidRPr="00375287">
          <w:rPr>
            <w:rFonts w:ascii="宋体" w:eastAsia="宋体" w:hAnsi="宋体" w:hint="eastAsia"/>
            <w:sz w:val="24"/>
            <w:szCs w:val="24"/>
            <w:rPrChange w:id="652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好感度为-1的绿茶</w:t>
        </w:r>
        <w:r w:rsidR="00E12668" w:rsidRPr="00375287">
          <w:rPr>
            <w:rFonts w:ascii="宋体" w:eastAsia="宋体" w:hAnsi="宋体" w:hint="eastAsia"/>
            <w:sz w:val="24"/>
            <w:szCs w:val="24"/>
            <w:rPrChange w:id="653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对</w:t>
        </w:r>
      </w:ins>
      <w:ins w:id="654" w:author="戴岳 daiyue" w:date="2025-02-06T11:15:00Z">
        <w:r w:rsidR="00E12668" w:rsidRPr="00375287">
          <w:rPr>
            <w:rFonts w:ascii="宋体" w:eastAsia="宋体" w:hAnsi="宋体" w:hint="eastAsia"/>
            <w:sz w:val="24"/>
            <w:szCs w:val="24"/>
            <w:rPrChange w:id="655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清茶好感值有无影响，清茶的好感值不是8就是9，都</w:t>
        </w:r>
        <w:r w:rsidR="00E12668" w:rsidRPr="00375287">
          <w:rPr>
            <w:rFonts w:ascii="宋体" w:eastAsia="宋体" w:hAnsi="宋体" w:hint="eastAsia"/>
            <w:sz w:val="24"/>
            <w:szCs w:val="24"/>
            <w:rPrChange w:id="65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lastRenderedPageBreak/>
          <w:t>能</w:t>
        </w:r>
      </w:ins>
      <w:ins w:id="657" w:author="戴岳 daiyue" w:date="2025-02-06T11:16:00Z">
        <w:r w:rsidR="00E12668" w:rsidRPr="00375287">
          <w:rPr>
            <w:rFonts w:ascii="宋体" w:eastAsia="宋体" w:hAnsi="宋体" w:hint="eastAsia"/>
            <w:sz w:val="24"/>
            <w:szCs w:val="24"/>
            <w:rPrChange w:id="65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达成he，此时</w:t>
        </w:r>
        <w:proofErr w:type="gramStart"/>
        <w:r w:rsidR="00E12668" w:rsidRPr="00375287">
          <w:rPr>
            <w:rFonts w:ascii="宋体" w:eastAsia="宋体" w:hAnsi="宋体" w:hint="eastAsia"/>
            <w:sz w:val="24"/>
            <w:szCs w:val="24"/>
            <w:rPrChange w:id="659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白茂没</w:t>
        </w:r>
        <w:proofErr w:type="gramEnd"/>
        <w:r w:rsidR="00E12668" w:rsidRPr="00375287">
          <w:rPr>
            <w:rFonts w:ascii="宋体" w:eastAsia="宋体" w:hAnsi="宋体" w:hint="eastAsia"/>
            <w:sz w:val="24"/>
            <w:szCs w:val="24"/>
            <w:rPrChange w:id="660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了</w:t>
        </w:r>
      </w:ins>
      <w:ins w:id="661" w:author="戴岳 daiyue" w:date="2025-02-06T11:17:00Z">
        <w:r w:rsidR="00E12668" w:rsidRPr="00375287">
          <w:rPr>
            <w:rFonts w:ascii="宋体" w:eastAsia="宋体" w:hAnsi="宋体" w:hint="eastAsia"/>
            <w:sz w:val="24"/>
            <w:szCs w:val="24"/>
            <w:rPrChange w:id="662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好感度为-1的绿茶</w:t>
        </w:r>
        <w:r w:rsidR="00E12668" w:rsidRPr="00375287">
          <w:rPr>
            <w:rFonts w:ascii="宋体" w:eastAsia="宋体" w:hAnsi="宋体" w:hint="eastAsia"/>
            <w:sz w:val="24"/>
            <w:szCs w:val="24"/>
            <w:rPrChange w:id="663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触发游戏BUG，回到</w:t>
        </w:r>
        <w:proofErr w:type="spellStart"/>
        <w:r w:rsidR="00E12668" w:rsidRPr="00375287">
          <w:rPr>
            <w:rFonts w:ascii="宋体" w:eastAsia="宋体" w:hAnsi="宋体" w:hint="eastAsia"/>
            <w:sz w:val="24"/>
            <w:szCs w:val="24"/>
            <w:rPrChange w:id="66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livehouse</w:t>
        </w:r>
      </w:ins>
      <w:proofErr w:type="spellEnd"/>
      <w:ins w:id="665" w:author="戴岳 daiyue" w:date="2025-02-06T11:18:00Z">
        <w:r w:rsidR="00E12668" w:rsidRPr="00375287">
          <w:rPr>
            <w:rFonts w:ascii="宋体" w:eastAsia="宋体" w:hAnsi="宋体" w:hint="eastAsia"/>
            <w:sz w:val="24"/>
            <w:szCs w:val="24"/>
            <w:rPrChange w:id="66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场景开头，接收</w:t>
        </w:r>
        <w:r w:rsidR="00E12668" w:rsidRPr="00375287">
          <w:rPr>
            <w:rFonts w:ascii="宋体" w:eastAsia="宋体" w:hAnsi="宋体" w:hint="eastAsia"/>
            <w:sz w:val="24"/>
            <w:szCs w:val="24"/>
            <w:rPrChange w:id="667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季亦的黑卡</w:t>
        </w:r>
        <w:r w:rsidR="00E12668" w:rsidRPr="00375287">
          <w:rPr>
            <w:rFonts w:ascii="宋体" w:eastAsia="宋体" w:hAnsi="宋体" w:hint="eastAsia"/>
            <w:sz w:val="24"/>
            <w:szCs w:val="24"/>
            <w:rPrChange w:id="668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</w:t>
        </w:r>
      </w:ins>
      <w:ins w:id="669" w:author="戴岳 daiyue" w:date="2025-02-06T11:19:00Z">
        <w:r w:rsidR="00E12668" w:rsidRPr="00375287">
          <w:rPr>
            <w:rFonts w:ascii="宋体" w:eastAsia="宋体" w:hAnsi="宋体" w:hint="eastAsia"/>
            <w:sz w:val="24"/>
            <w:szCs w:val="24"/>
            <w:rPrChange w:id="670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季亦好感 -1</w:t>
        </w:r>
      </w:ins>
      <w:ins w:id="671" w:author="戴岳 daiyue" w:date="2025-02-06T11:18:00Z">
        <w:r w:rsidR="00E12668" w:rsidRPr="00375287">
          <w:rPr>
            <w:rFonts w:ascii="宋体" w:eastAsia="宋体" w:hAnsi="宋体" w:hint="eastAsia"/>
            <w:sz w:val="24"/>
            <w:szCs w:val="24"/>
            <w:rPrChange w:id="672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，</w:t>
        </w:r>
      </w:ins>
      <w:ins w:id="673" w:author="戴岳 daiyue" w:date="2025-02-06T11:19:00Z">
        <w:r w:rsidR="00E12668" w:rsidRPr="00375287">
          <w:rPr>
            <w:rFonts w:ascii="宋体" w:eastAsia="宋体" w:hAnsi="宋体" w:hint="eastAsia"/>
            <w:sz w:val="24"/>
            <w:szCs w:val="24"/>
            <w:rPrChange w:id="674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达成he，</w:t>
        </w:r>
      </w:ins>
      <w:ins w:id="675" w:author="戴岳 daiyue" w:date="2025-02-06T11:18:00Z">
        <w:r w:rsidR="00E12668" w:rsidRPr="00375287">
          <w:rPr>
            <w:rFonts w:ascii="宋体" w:eastAsia="宋体" w:hAnsi="宋体" w:hint="eastAsia"/>
            <w:sz w:val="24"/>
            <w:szCs w:val="24"/>
            <w:rPrChange w:id="676" w:author="戴岳 daiyue" w:date="2025-02-06T11:20:00Z">
              <w:rPr>
                <w:rFonts w:ascii="宋体" w:eastAsia="宋体" w:hAnsi="宋体" w:hint="eastAsia"/>
                <w:sz w:val="24"/>
                <w:szCs w:val="24"/>
              </w:rPr>
            </w:rPrChange>
          </w:rPr>
          <w:t>游戏结束。</w:t>
        </w:r>
      </w:ins>
    </w:p>
    <w:p w:rsidR="00B20BE3" w:rsidRPr="00375287" w:rsidRDefault="00375287" w:rsidP="004A4684">
      <w:pPr>
        <w:spacing w:line="400" w:lineRule="exact"/>
        <w:ind w:firstLine="420"/>
        <w:rPr>
          <w:rFonts w:ascii="宋体" w:eastAsia="宋体" w:hAnsi="宋体" w:hint="eastAsia"/>
          <w:sz w:val="24"/>
          <w:szCs w:val="24"/>
          <w:rPrChange w:id="677" w:author="戴岳 daiyue" w:date="2025-02-06T11:20:00Z">
            <w:rPr>
              <w:rFonts w:hint="eastAsia"/>
            </w:rPr>
          </w:rPrChange>
        </w:rPr>
        <w:pPrChange w:id="678" w:author="戴岳 daiyue" w:date="2025-02-06T10:21:00Z">
          <w:pPr>
            <w:pStyle w:val="a3"/>
            <w:numPr>
              <w:numId w:val="1"/>
            </w:numPr>
            <w:ind w:left="360" w:firstLineChars="0" w:hanging="360"/>
          </w:pPr>
        </w:pPrChange>
      </w:pPr>
      <w:ins w:id="679" w:author="戴岳 daiyue" w:date="2025-02-06T11:22:00Z">
        <w:r w:rsidRPr="00375287">
          <w:rPr>
            <w:rFonts w:ascii="宋体" w:eastAsia="宋体" w:hAnsi="宋体" w:hint="eastAsia"/>
            <w:sz w:val="24"/>
            <w:szCs w:val="24"/>
            <w:rPrChange w:id="680" w:author="戴岳 daiyue" w:date="2025-02-06T11:22:00Z">
              <w:rPr>
                <w:rFonts w:eastAsia="仿宋" w:hint="eastAsia"/>
                <w:sz w:val="24"/>
              </w:rPr>
            </w:rPrChange>
          </w:rPr>
          <w:t>辣椒油事件的凶手身份</w:t>
        </w:r>
        <w:r>
          <w:rPr>
            <w:rFonts w:ascii="宋体" w:eastAsia="宋体" w:hAnsi="宋体" w:hint="eastAsia"/>
            <w:sz w:val="24"/>
            <w:szCs w:val="24"/>
          </w:rPr>
          <w:t>，我们认为给出的</w:t>
        </w:r>
      </w:ins>
      <w:ins w:id="681" w:author="戴岳 daiyue" w:date="2025-02-06T11:23:00Z">
        <w:r>
          <w:rPr>
            <w:rFonts w:ascii="宋体" w:eastAsia="宋体" w:hAnsi="宋体" w:hint="eastAsia"/>
            <w:sz w:val="24"/>
            <w:szCs w:val="24"/>
          </w:rPr>
          <w:t>线索太少，如果从时间上推，</w:t>
        </w:r>
      </w:ins>
      <w:ins w:id="682" w:author="戴岳 daiyue" w:date="2025-02-06T11:25:00Z">
        <w:r w:rsidRPr="004326ED">
          <w:rPr>
            <w:rFonts w:ascii="宋体" w:eastAsia="宋体" w:hAnsi="宋体" w:hint="eastAsia"/>
            <w:sz w:val="24"/>
            <w:szCs w:val="24"/>
          </w:rPr>
          <w:t>热场互动，五人轮流回到后台休息</w:t>
        </w:r>
        <w:r>
          <w:rPr>
            <w:rFonts w:ascii="宋体" w:eastAsia="宋体" w:hAnsi="宋体" w:hint="eastAsia"/>
            <w:sz w:val="24"/>
            <w:szCs w:val="24"/>
          </w:rPr>
          <w:t>，无法判断谁有</w:t>
        </w:r>
      </w:ins>
      <w:ins w:id="683" w:author="戴岳 daiyue" w:date="2025-02-06T11:26:00Z">
        <w:r>
          <w:rPr>
            <w:rFonts w:ascii="宋体" w:eastAsia="宋体" w:hAnsi="宋体" w:hint="eastAsia"/>
            <w:sz w:val="24"/>
            <w:szCs w:val="24"/>
          </w:rPr>
          <w:t>作案</w:t>
        </w:r>
      </w:ins>
      <w:ins w:id="684" w:author="戴岳 daiyue" w:date="2025-02-06T11:25:00Z">
        <w:r>
          <w:rPr>
            <w:rFonts w:ascii="宋体" w:eastAsia="宋体" w:hAnsi="宋体" w:hint="eastAsia"/>
            <w:sz w:val="24"/>
            <w:szCs w:val="24"/>
          </w:rPr>
          <w:t>嫌疑，但是</w:t>
        </w:r>
        <w:r w:rsidRPr="004326ED">
          <w:rPr>
            <w:rFonts w:ascii="宋体" w:eastAsia="宋体" w:hAnsi="宋体" w:hint="eastAsia"/>
            <w:sz w:val="24"/>
            <w:szCs w:val="24"/>
          </w:rPr>
          <w:t>有一人迟到</w:t>
        </w:r>
      </w:ins>
      <w:ins w:id="685" w:author="戴岳 daiyue" w:date="2025-02-06T11:27:00Z">
        <w:r>
          <w:rPr>
            <w:rFonts w:ascii="宋体" w:eastAsia="宋体" w:hAnsi="宋体" w:hint="eastAsia"/>
            <w:sz w:val="24"/>
            <w:szCs w:val="24"/>
          </w:rPr>
          <w:t>，</w:t>
        </w:r>
      </w:ins>
      <w:ins w:id="686" w:author="戴岳 daiyue" w:date="2025-02-06T11:26:00Z">
        <w:r>
          <w:rPr>
            <w:rFonts w:ascii="宋体" w:eastAsia="宋体" w:hAnsi="宋体" w:hint="eastAsia"/>
            <w:sz w:val="24"/>
            <w:szCs w:val="24"/>
          </w:rPr>
          <w:t>是</w:t>
        </w:r>
      </w:ins>
      <w:ins w:id="687" w:author="戴岳 daiyue" w:date="2025-02-06T11:25:00Z">
        <w:r w:rsidRPr="004326ED">
          <w:rPr>
            <w:rFonts w:ascii="宋体" w:eastAsia="宋体" w:hAnsi="宋体" w:hint="eastAsia"/>
            <w:sz w:val="24"/>
            <w:szCs w:val="24"/>
          </w:rPr>
          <w:t>演出前赶到</w:t>
        </w:r>
      </w:ins>
      <w:ins w:id="688" w:author="戴岳 daiyue" w:date="2025-02-06T11:26:00Z">
        <w:r>
          <w:rPr>
            <w:rFonts w:ascii="宋体" w:eastAsia="宋体" w:hAnsi="宋体" w:hint="eastAsia"/>
            <w:sz w:val="24"/>
            <w:szCs w:val="24"/>
          </w:rPr>
          <w:t>的，</w:t>
        </w:r>
      </w:ins>
      <w:ins w:id="689" w:author="戴岳 daiyue" w:date="2025-02-06T11:29:00Z">
        <w:r>
          <w:rPr>
            <w:rFonts w:ascii="宋体" w:eastAsia="宋体" w:hAnsi="宋体" w:hint="eastAsia"/>
            <w:sz w:val="24"/>
            <w:szCs w:val="24"/>
          </w:rPr>
          <w:t>当时其他四人上台表演，迟到的人有可能</w:t>
        </w:r>
      </w:ins>
      <w:ins w:id="690" w:author="戴岳 daiyue" w:date="2025-02-06T11:30:00Z">
        <w:r>
          <w:rPr>
            <w:rFonts w:ascii="宋体" w:eastAsia="宋体" w:hAnsi="宋体" w:hint="eastAsia"/>
            <w:sz w:val="24"/>
            <w:szCs w:val="24"/>
          </w:rPr>
          <w:t>犯案，</w:t>
        </w:r>
        <w:r w:rsidR="004108C6">
          <w:rPr>
            <w:rFonts w:ascii="宋体" w:eastAsia="宋体" w:hAnsi="宋体" w:hint="eastAsia"/>
            <w:sz w:val="24"/>
            <w:szCs w:val="24"/>
          </w:rPr>
          <w:t>根据</w:t>
        </w:r>
        <w:r w:rsidR="004108C6" w:rsidRPr="004326ED">
          <w:rPr>
            <w:rFonts w:ascii="宋体" w:eastAsia="宋体" w:hAnsi="宋体" w:hint="eastAsia"/>
            <w:sz w:val="24"/>
            <w:szCs w:val="24"/>
          </w:rPr>
          <w:t>在</w:t>
        </w:r>
        <w:r w:rsidR="004108C6">
          <w:rPr>
            <w:rFonts w:ascii="宋体" w:eastAsia="宋体" w:hAnsi="宋体" w:hint="eastAsia"/>
            <w:sz w:val="24"/>
            <w:szCs w:val="24"/>
          </w:rPr>
          <w:t>休息室</w:t>
        </w:r>
        <w:r w:rsidR="004108C6" w:rsidRPr="004326ED">
          <w:rPr>
            <w:rFonts w:ascii="宋体" w:eastAsia="宋体" w:hAnsi="宋体" w:hint="eastAsia"/>
            <w:sz w:val="24"/>
            <w:szCs w:val="24"/>
          </w:rPr>
          <w:t>门口发现的那把</w:t>
        </w:r>
        <w:r w:rsidR="004108C6">
          <w:rPr>
            <w:rFonts w:ascii="宋体" w:eastAsia="宋体" w:hAnsi="宋体" w:hint="eastAsia"/>
            <w:sz w:val="24"/>
            <w:szCs w:val="24"/>
          </w:rPr>
          <w:t>雨伞</w:t>
        </w:r>
        <w:r w:rsidR="004108C6" w:rsidRPr="004326ED">
          <w:rPr>
            <w:rFonts w:ascii="宋体" w:eastAsia="宋体" w:hAnsi="宋体" w:hint="eastAsia"/>
            <w:sz w:val="24"/>
            <w:szCs w:val="24"/>
          </w:rPr>
          <w:t>，</w:t>
        </w:r>
        <w:r w:rsidR="004108C6">
          <w:rPr>
            <w:rFonts w:ascii="宋体" w:eastAsia="宋体" w:hAnsi="宋体" w:hint="eastAsia"/>
            <w:sz w:val="24"/>
            <w:szCs w:val="24"/>
          </w:rPr>
          <w:t>以及</w:t>
        </w:r>
        <w:r w:rsidR="004108C6" w:rsidRPr="004326ED">
          <w:rPr>
            <w:rFonts w:ascii="宋体" w:eastAsia="宋体" w:hAnsi="宋体" w:hint="eastAsia"/>
            <w:sz w:val="24"/>
            <w:szCs w:val="24"/>
          </w:rPr>
          <w:t>当时地上有一点点未干的雨渍</w:t>
        </w:r>
      </w:ins>
      <w:ins w:id="691" w:author="戴岳 daiyue" w:date="2025-02-06T11:32:00Z">
        <w:r w:rsidR="0031726A">
          <w:rPr>
            <w:rFonts w:ascii="宋体" w:eastAsia="宋体" w:hAnsi="宋体" w:hint="eastAsia"/>
            <w:sz w:val="24"/>
            <w:szCs w:val="24"/>
          </w:rPr>
          <w:t>（演出开场前十五分钟没有下雨，临近开场才下雨）</w:t>
        </w:r>
      </w:ins>
      <w:ins w:id="692" w:author="戴岳 daiyue" w:date="2025-02-06T11:30:00Z">
        <w:r w:rsidR="004108C6">
          <w:rPr>
            <w:rFonts w:ascii="宋体" w:eastAsia="宋体" w:hAnsi="宋体" w:hint="eastAsia"/>
            <w:sz w:val="24"/>
            <w:szCs w:val="24"/>
          </w:rPr>
          <w:t>，可</w:t>
        </w:r>
      </w:ins>
      <w:ins w:id="693" w:author="戴岳 daiyue" w:date="2025-02-06T11:33:00Z">
        <w:r w:rsidR="0031726A">
          <w:rPr>
            <w:rFonts w:ascii="宋体" w:eastAsia="宋体" w:hAnsi="宋体" w:hint="eastAsia"/>
            <w:sz w:val="24"/>
            <w:szCs w:val="24"/>
          </w:rPr>
          <w:t>以</w:t>
        </w:r>
      </w:ins>
      <w:ins w:id="694" w:author="戴岳 daiyue" w:date="2025-02-06T11:30:00Z">
        <w:r w:rsidR="004108C6">
          <w:rPr>
            <w:rFonts w:ascii="宋体" w:eastAsia="宋体" w:hAnsi="宋体" w:hint="eastAsia"/>
            <w:sz w:val="24"/>
            <w:szCs w:val="24"/>
          </w:rPr>
          <w:t>推断</w:t>
        </w:r>
      </w:ins>
      <w:ins w:id="695" w:author="戴岳 daiyue" w:date="2025-02-06T11:31:00Z">
        <w:r w:rsidR="004108C6">
          <w:rPr>
            <w:rFonts w:ascii="宋体" w:eastAsia="宋体" w:hAnsi="宋体" w:hint="eastAsia"/>
            <w:sz w:val="24"/>
            <w:szCs w:val="24"/>
          </w:rPr>
          <w:t>迟到的人是雨伞的主人肘子</w:t>
        </w:r>
      </w:ins>
      <w:ins w:id="696" w:author="戴岳 daiyue" w:date="2025-02-06T11:33:00Z">
        <w:r w:rsidR="0031726A">
          <w:rPr>
            <w:rFonts w:ascii="宋体" w:eastAsia="宋体" w:hAnsi="宋体" w:hint="eastAsia"/>
            <w:sz w:val="24"/>
            <w:szCs w:val="24"/>
          </w:rPr>
          <w:t>，他有重大作案嫌疑</w:t>
        </w:r>
      </w:ins>
      <w:ins w:id="697" w:author="戴岳 daiyue" w:date="2025-02-06T11:31:00Z">
        <w:r w:rsidR="004108C6">
          <w:rPr>
            <w:rFonts w:ascii="宋体" w:eastAsia="宋体" w:hAnsi="宋体" w:hint="eastAsia"/>
            <w:sz w:val="24"/>
            <w:szCs w:val="24"/>
          </w:rPr>
          <w:t>。</w:t>
        </w:r>
      </w:ins>
      <w:ins w:id="698" w:author="戴岳 daiyue" w:date="2025-02-06T11:34:00Z">
        <w:r w:rsidR="00D7360D">
          <w:rPr>
            <w:rFonts w:ascii="宋体" w:eastAsia="宋体" w:hAnsi="宋体" w:hint="eastAsia"/>
            <w:sz w:val="24"/>
            <w:szCs w:val="24"/>
          </w:rPr>
          <w:t>还有一种可能</w:t>
        </w:r>
        <w:proofErr w:type="gramStart"/>
        <w:r w:rsidR="00D7360D">
          <w:rPr>
            <w:rFonts w:ascii="宋体" w:eastAsia="宋体" w:hAnsi="宋体" w:hint="eastAsia"/>
            <w:sz w:val="24"/>
            <w:szCs w:val="24"/>
          </w:rPr>
          <w:t>是白茂的</w:t>
        </w:r>
        <w:proofErr w:type="gramEnd"/>
        <w:r w:rsidR="00D7360D">
          <w:rPr>
            <w:rFonts w:ascii="宋体" w:eastAsia="宋体" w:hAnsi="宋体" w:hint="eastAsia"/>
            <w:sz w:val="24"/>
            <w:szCs w:val="24"/>
          </w:rPr>
          <w:t>哥哥凡秋投毒，</w:t>
        </w:r>
      </w:ins>
      <w:ins w:id="699" w:author="戴岳 daiyue" w:date="2025-02-06T11:35:00Z">
        <w:r w:rsidR="00D7360D">
          <w:rPr>
            <w:rFonts w:ascii="宋体" w:eastAsia="宋体" w:hAnsi="宋体" w:hint="eastAsia"/>
            <w:sz w:val="24"/>
            <w:szCs w:val="24"/>
          </w:rPr>
          <w:t>因为只有他和清茶喝绿茶，凶手不可能只</w:t>
        </w:r>
      </w:ins>
      <w:ins w:id="700" w:author="戴岳 daiyue" w:date="2025-02-06T11:36:00Z">
        <w:r w:rsidR="00D7360D">
          <w:rPr>
            <w:rFonts w:ascii="宋体" w:eastAsia="宋体" w:hAnsi="宋体" w:hint="eastAsia"/>
            <w:sz w:val="24"/>
            <w:szCs w:val="24"/>
          </w:rPr>
          <w:t>投一瓶绿茶，还正好就让清茶喝到，应该全部下毒，但是凶手只投了</w:t>
        </w:r>
      </w:ins>
      <w:ins w:id="701" w:author="戴岳 daiyue" w:date="2025-02-06T11:37:00Z">
        <w:r w:rsidR="00D7360D">
          <w:rPr>
            <w:rFonts w:ascii="宋体" w:eastAsia="宋体" w:hAnsi="宋体" w:hint="eastAsia"/>
            <w:sz w:val="24"/>
            <w:szCs w:val="24"/>
          </w:rPr>
          <w:t>一瓶没喝的。</w:t>
        </w:r>
      </w:ins>
      <w:ins w:id="702" w:author="戴岳 daiyue" w:date="2025-02-06T11:38:00Z">
        <w:r w:rsidR="00D7360D">
          <w:rPr>
            <w:rFonts w:ascii="宋体" w:eastAsia="宋体" w:hAnsi="宋体" w:hint="eastAsia"/>
            <w:sz w:val="24"/>
            <w:szCs w:val="24"/>
          </w:rPr>
          <w:t>他知道清茶有洁癖，利用送给他芬达盖子使用，避免他</w:t>
        </w:r>
      </w:ins>
      <w:ins w:id="703" w:author="戴岳 daiyue" w:date="2025-02-06T11:39:00Z">
        <w:r w:rsidR="00D7360D">
          <w:rPr>
            <w:rFonts w:ascii="宋体" w:eastAsia="宋体" w:hAnsi="宋体" w:hint="eastAsia"/>
            <w:sz w:val="24"/>
            <w:szCs w:val="24"/>
          </w:rPr>
          <w:t>再喝那半瓶绿茶，所以这么看凡秋的嫌疑就最大。</w:t>
        </w:r>
      </w:ins>
      <w:bookmarkStart w:id="704" w:name="_GoBack"/>
      <w:bookmarkEnd w:id="704"/>
    </w:p>
    <w:sectPr w:rsidR="00B20BE3" w:rsidRPr="00375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923A7"/>
    <w:multiLevelType w:val="hybridMultilevel"/>
    <w:tmpl w:val="3CA4AA64"/>
    <w:lvl w:ilvl="0" w:tplc="C1B85256">
      <w:start w:val="1"/>
      <w:numFmt w:val="decimal"/>
      <w:lvlText w:val="%1、"/>
      <w:lvlJc w:val="left"/>
      <w:pPr>
        <w:ind w:left="360" w:hanging="360"/>
      </w:pPr>
      <w:rPr>
        <w:rFonts w:eastAsia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9C612D"/>
    <w:multiLevelType w:val="hybridMultilevel"/>
    <w:tmpl w:val="4266D960"/>
    <w:lvl w:ilvl="0" w:tplc="CF163CE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戴岳 daiyue">
    <w15:presenceInfo w15:providerId="AD" w15:userId="S-1-5-21-3120551425-2178410513-3318515138-302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62"/>
    <w:rsid w:val="0007085B"/>
    <w:rsid w:val="0009440A"/>
    <w:rsid w:val="000C69F8"/>
    <w:rsid w:val="000F5179"/>
    <w:rsid w:val="00142AD9"/>
    <w:rsid w:val="00146231"/>
    <w:rsid w:val="00166E9B"/>
    <w:rsid w:val="0017553F"/>
    <w:rsid w:val="00186962"/>
    <w:rsid w:val="00190E2B"/>
    <w:rsid w:val="00204118"/>
    <w:rsid w:val="002C1631"/>
    <w:rsid w:val="002C7C43"/>
    <w:rsid w:val="0031726A"/>
    <w:rsid w:val="003248C7"/>
    <w:rsid w:val="00375287"/>
    <w:rsid w:val="003F0EF1"/>
    <w:rsid w:val="004108C6"/>
    <w:rsid w:val="004143A5"/>
    <w:rsid w:val="004A4684"/>
    <w:rsid w:val="004F07C2"/>
    <w:rsid w:val="004F7ECA"/>
    <w:rsid w:val="005103D2"/>
    <w:rsid w:val="00592ED8"/>
    <w:rsid w:val="005B5BE2"/>
    <w:rsid w:val="006630AC"/>
    <w:rsid w:val="006724BB"/>
    <w:rsid w:val="0067510F"/>
    <w:rsid w:val="0069036F"/>
    <w:rsid w:val="0073140D"/>
    <w:rsid w:val="00850E9C"/>
    <w:rsid w:val="00902C1B"/>
    <w:rsid w:val="0092135E"/>
    <w:rsid w:val="009A296E"/>
    <w:rsid w:val="00A068AC"/>
    <w:rsid w:val="00A5286A"/>
    <w:rsid w:val="00A80CDE"/>
    <w:rsid w:val="00AC6470"/>
    <w:rsid w:val="00B20BE3"/>
    <w:rsid w:val="00B24E38"/>
    <w:rsid w:val="00B26187"/>
    <w:rsid w:val="00BA3D18"/>
    <w:rsid w:val="00BB4427"/>
    <w:rsid w:val="00BC7D67"/>
    <w:rsid w:val="00C47CB2"/>
    <w:rsid w:val="00D1135F"/>
    <w:rsid w:val="00D254F2"/>
    <w:rsid w:val="00D66746"/>
    <w:rsid w:val="00D7360D"/>
    <w:rsid w:val="00DA611B"/>
    <w:rsid w:val="00E12668"/>
    <w:rsid w:val="00E42D17"/>
    <w:rsid w:val="00F4275D"/>
    <w:rsid w:val="00F6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9ED5"/>
  <w15:chartTrackingRefBased/>
  <w15:docId w15:val="{DFA7FBB5-83AA-4954-917C-62DDC6C4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962"/>
    <w:pPr>
      <w:ind w:firstLineChars="200" w:firstLine="420"/>
    </w:pPr>
  </w:style>
  <w:style w:type="paragraph" w:styleId="a4">
    <w:name w:val="annotation text"/>
    <w:basedOn w:val="a"/>
    <w:link w:val="a5"/>
    <w:qFormat/>
    <w:rsid w:val="00AC6470"/>
    <w:pPr>
      <w:jc w:val="left"/>
    </w:pPr>
    <w:rPr>
      <w:rFonts w:ascii="Calibri" w:eastAsia="宋体" w:hAnsi="Calibri" w:cs="宋体"/>
      <w:szCs w:val="24"/>
    </w:rPr>
  </w:style>
  <w:style w:type="character" w:customStyle="1" w:styleId="a5">
    <w:name w:val="批注文字 字符"/>
    <w:basedOn w:val="a0"/>
    <w:link w:val="a4"/>
    <w:rsid w:val="00AC6470"/>
    <w:rPr>
      <w:rFonts w:ascii="Calibri" w:eastAsia="宋体" w:hAnsi="Calibri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415</Words>
  <Characters>2369</Characters>
  <Application>Microsoft Office Word</Application>
  <DocSecurity>0</DocSecurity>
  <Lines>19</Lines>
  <Paragraphs>5</Paragraphs>
  <ScaleCrop>false</ScaleCrop>
  <Company>SEI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戴岳 daiyue</dc:creator>
  <cp:keywords/>
  <dc:description/>
  <cp:lastModifiedBy>戴岳 daiyue</cp:lastModifiedBy>
  <cp:revision>16</cp:revision>
  <dcterms:created xsi:type="dcterms:W3CDTF">2025-02-05T23:41:00Z</dcterms:created>
  <dcterms:modified xsi:type="dcterms:W3CDTF">2025-02-06T03:40:00Z</dcterms:modified>
</cp:coreProperties>
</file>